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5EC1" w14:textId="72D74904" w:rsidR="000B74CA" w:rsidRPr="00B71827" w:rsidRDefault="00E32FE5">
      <w:pPr>
        <w:spacing w:line="240" w:lineRule="auto"/>
        <w:jc w:val="center"/>
        <w:rPr>
          <w:ins w:id="0" w:author="Christopher Mitchell" w:date="2024-08-29T12:15:00Z"/>
          <w:rFonts w:eastAsia="Times New Roman" w:cstheme="minorHAnsi"/>
          <w:color w:val="333333"/>
          <w:kern w:val="0"/>
          <w:sz w:val="32"/>
          <w:szCs w:val="32"/>
          <w:lang w:eastAsia="en-GB"/>
          <w14:ligatures w14:val="none"/>
          <w:rPrChange w:id="1" w:author="Christopher Mitchell" w:date="2024-08-30T06:39:00Z">
            <w:rPr>
              <w:ins w:id="2" w:author="Christopher Mitchell" w:date="2024-08-29T12:15:00Z"/>
              <w:rFonts w:ascii="Segoe UI" w:eastAsia="Times New Roman" w:hAnsi="Segoe UI" w:cs="Segoe UI"/>
              <w:color w:val="333333"/>
              <w:kern w:val="0"/>
              <w:sz w:val="18"/>
              <w:szCs w:val="18"/>
              <w:lang w:eastAsia="en-GB"/>
              <w14:ligatures w14:val="none"/>
            </w:rPr>
          </w:rPrChange>
        </w:rPr>
        <w:pPrChange w:id="3" w:author="Christopher Mitchell" w:date="2024-08-29T12:16:00Z">
          <w:pPr>
            <w:spacing w:line="240" w:lineRule="auto"/>
          </w:pPr>
        </w:pPrChange>
      </w:pPr>
      <w:ins w:id="4" w:author="Christopher Mitchell" w:date="2024-08-29T12:16:00Z">
        <w:r w:rsidRPr="00B71827">
          <w:rPr>
            <w:rFonts w:eastAsia="Times New Roman" w:cstheme="minorHAnsi"/>
            <w:color w:val="333333"/>
            <w:kern w:val="0"/>
            <w:sz w:val="32"/>
            <w:szCs w:val="32"/>
            <w:lang w:eastAsia="en-GB"/>
            <w14:ligatures w14:val="none"/>
            <w:rPrChange w:id="5" w:author="Christopher Mitchell" w:date="2024-08-30T06:39:00Z">
              <w:rPr>
                <w:rFonts w:ascii="Segoe UI" w:eastAsia="Times New Roman" w:hAnsi="Segoe UI" w:cs="Segoe UI"/>
                <w:color w:val="333333"/>
                <w:kern w:val="0"/>
                <w:sz w:val="18"/>
                <w:szCs w:val="18"/>
                <w:lang w:eastAsia="en-GB"/>
                <w14:ligatures w14:val="none"/>
              </w:rPr>
            </w:rPrChange>
          </w:rPr>
          <w:t>Understanding</w:t>
        </w:r>
      </w:ins>
      <w:ins w:id="6" w:author="Christopher Mitchell" w:date="2024-08-29T12:15:00Z">
        <w:r w:rsidRPr="00B71827">
          <w:rPr>
            <w:rFonts w:eastAsia="Times New Roman" w:cstheme="minorHAnsi"/>
            <w:color w:val="333333"/>
            <w:kern w:val="0"/>
            <w:sz w:val="32"/>
            <w:szCs w:val="32"/>
            <w:lang w:eastAsia="en-GB"/>
            <w14:ligatures w14:val="none"/>
            <w:rPrChange w:id="7" w:author="Christopher Mitchell" w:date="2024-08-30T06:39:00Z">
              <w:rPr>
                <w:rFonts w:ascii="Segoe UI" w:eastAsia="Times New Roman" w:hAnsi="Segoe UI" w:cs="Segoe UI"/>
                <w:color w:val="333333"/>
                <w:kern w:val="0"/>
                <w:sz w:val="18"/>
                <w:szCs w:val="18"/>
                <w:lang w:eastAsia="en-GB"/>
                <w14:ligatures w14:val="none"/>
              </w:rPr>
            </w:rPrChange>
          </w:rPr>
          <w:t xml:space="preserve"> the data fro</w:t>
        </w:r>
      </w:ins>
      <w:ins w:id="8" w:author="Christopher Mitchell" w:date="2024-08-29T12:16:00Z">
        <w:r w:rsidRPr="00B71827">
          <w:rPr>
            <w:rFonts w:eastAsia="Times New Roman" w:cstheme="minorHAnsi"/>
            <w:color w:val="333333"/>
            <w:kern w:val="0"/>
            <w:sz w:val="32"/>
            <w:szCs w:val="32"/>
            <w:lang w:eastAsia="en-GB"/>
            <w14:ligatures w14:val="none"/>
            <w:rPrChange w:id="9" w:author="Christopher Mitchell" w:date="2024-08-30T06:39:00Z">
              <w:rPr>
                <w:rFonts w:ascii="Segoe UI" w:eastAsia="Times New Roman" w:hAnsi="Segoe UI" w:cs="Segoe UI"/>
                <w:color w:val="333333"/>
                <w:kern w:val="0"/>
                <w:sz w:val="18"/>
                <w:szCs w:val="18"/>
                <w:lang w:eastAsia="en-GB"/>
                <w14:ligatures w14:val="none"/>
              </w:rPr>
            </w:rPrChange>
          </w:rPr>
          <w:t>m a two-group experiment</w:t>
        </w:r>
      </w:ins>
    </w:p>
    <w:p w14:paraId="2DF33321" w14:textId="2EABDE56" w:rsidR="000B73CC" w:rsidRPr="00154570" w:rsidDel="00895F1B" w:rsidRDefault="0090664F" w:rsidP="00387651">
      <w:pPr>
        <w:spacing w:line="240" w:lineRule="auto"/>
        <w:rPr>
          <w:del w:id="10" w:author="Christopher Mitchell" w:date="2024-08-29T13:26:00Z"/>
          <w:rFonts w:eastAsia="Times New Roman" w:cstheme="minorHAnsi"/>
          <w:i/>
          <w:iCs/>
          <w:color w:val="333333"/>
          <w:kern w:val="0"/>
          <w:sz w:val="20"/>
          <w:szCs w:val="20"/>
          <w:lang w:eastAsia="en-GB"/>
          <w14:ligatures w14:val="none"/>
          <w:rPrChange w:id="11" w:author="Christopher Mitchell" w:date="2024-08-29T12:52:00Z">
            <w:rPr>
              <w:del w:id="12" w:author="Christopher Mitchell" w:date="2024-08-29T13:26:00Z"/>
              <w:rFonts w:ascii="Segoe UI" w:eastAsia="Times New Roman" w:hAnsi="Segoe UI" w:cs="Segoe UI"/>
              <w:color w:val="333333"/>
              <w:kern w:val="0"/>
              <w:sz w:val="18"/>
              <w:szCs w:val="18"/>
              <w:lang w:eastAsia="en-GB"/>
              <w14:ligatures w14:val="none"/>
            </w:rPr>
          </w:rPrChange>
        </w:rPr>
      </w:pPr>
      <w:del w:id="13" w:author="Christopher Mitchell" w:date="2024-08-29T13:26:00Z">
        <w:r w:rsidRPr="00154570" w:rsidDel="00895F1B">
          <w:rPr>
            <w:rFonts w:eastAsia="Times New Roman" w:cstheme="minorHAnsi"/>
            <w:i/>
            <w:iCs/>
            <w:color w:val="333333"/>
            <w:kern w:val="0"/>
            <w:sz w:val="20"/>
            <w:szCs w:val="20"/>
            <w:lang w:eastAsia="en-GB"/>
            <w14:ligatures w14:val="none"/>
            <w:rPrChange w:id="14" w:author="Christopher Mitchell" w:date="2024-08-29T12:52:00Z">
              <w:rPr>
                <w:rFonts w:ascii="Segoe UI" w:eastAsia="Times New Roman" w:hAnsi="Segoe UI" w:cs="Segoe UI"/>
                <w:color w:val="333333"/>
                <w:kern w:val="0"/>
                <w:sz w:val="18"/>
                <w:szCs w:val="18"/>
                <w:lang w:eastAsia="en-GB"/>
                <w14:ligatures w14:val="none"/>
              </w:rPr>
            </w:rPrChange>
          </w:rPr>
          <w:delText>In Module XXXX y</w:delText>
        </w:r>
        <w:r w:rsidR="00676FFF" w:rsidRPr="00154570" w:rsidDel="00895F1B">
          <w:rPr>
            <w:rFonts w:eastAsia="Times New Roman" w:cstheme="minorHAnsi"/>
            <w:i/>
            <w:iCs/>
            <w:color w:val="333333"/>
            <w:kern w:val="0"/>
            <w:sz w:val="20"/>
            <w:szCs w:val="20"/>
            <w:lang w:eastAsia="en-GB"/>
            <w14:ligatures w14:val="none"/>
            <w:rPrChange w:id="15" w:author="Christopher Mitchell" w:date="2024-08-29T12:52:00Z">
              <w:rPr>
                <w:rFonts w:ascii="Segoe UI" w:eastAsia="Times New Roman" w:hAnsi="Segoe UI" w:cs="Segoe UI"/>
                <w:color w:val="333333"/>
                <w:kern w:val="0"/>
                <w:sz w:val="18"/>
                <w:szCs w:val="18"/>
                <w:lang w:eastAsia="en-GB"/>
                <w14:ligatures w14:val="none"/>
              </w:rPr>
            </w:rPrChange>
          </w:rPr>
          <w:delText>ou will be taught how to run a simple t-test in Jamovi to find out whether two conditions differ from one another.   Th</w:delText>
        </w:r>
        <w:r w:rsidRPr="00154570" w:rsidDel="00895F1B">
          <w:rPr>
            <w:rFonts w:eastAsia="Times New Roman" w:cstheme="minorHAnsi"/>
            <w:i/>
            <w:iCs/>
            <w:color w:val="333333"/>
            <w:kern w:val="0"/>
            <w:sz w:val="20"/>
            <w:szCs w:val="20"/>
            <w:lang w:eastAsia="en-GB"/>
            <w14:ligatures w14:val="none"/>
            <w:rPrChange w:id="16" w:author="Christopher Mitchell" w:date="2024-08-29T12:52:00Z">
              <w:rPr>
                <w:rFonts w:ascii="Segoe UI" w:eastAsia="Times New Roman" w:hAnsi="Segoe UI" w:cs="Segoe UI"/>
                <w:color w:val="333333"/>
                <w:kern w:val="0"/>
                <w:sz w:val="18"/>
                <w:szCs w:val="18"/>
                <w:lang w:eastAsia="en-GB"/>
                <w14:ligatures w14:val="none"/>
              </w:rPr>
            </w:rPrChange>
          </w:rPr>
          <w:delText xml:space="preserve">e current </w:delText>
        </w:r>
        <w:r w:rsidR="00676FFF" w:rsidRPr="00154570" w:rsidDel="00895F1B">
          <w:rPr>
            <w:rFonts w:eastAsia="Times New Roman" w:cstheme="minorHAnsi"/>
            <w:i/>
            <w:iCs/>
            <w:color w:val="333333"/>
            <w:kern w:val="0"/>
            <w:sz w:val="20"/>
            <w:szCs w:val="20"/>
            <w:lang w:eastAsia="en-GB"/>
            <w14:ligatures w14:val="none"/>
            <w:rPrChange w:id="17" w:author="Christopher Mitchell" w:date="2024-08-29T12:52:00Z">
              <w:rPr>
                <w:rFonts w:ascii="Segoe UI" w:eastAsia="Times New Roman" w:hAnsi="Segoe UI" w:cs="Segoe UI"/>
                <w:color w:val="333333"/>
                <w:kern w:val="0"/>
                <w:sz w:val="18"/>
                <w:szCs w:val="18"/>
                <w:lang w:eastAsia="en-GB"/>
                <w14:ligatures w14:val="none"/>
              </w:rPr>
            </w:rPrChange>
          </w:rPr>
          <w:delText xml:space="preserve">task </w:delText>
        </w:r>
        <w:r w:rsidRPr="00154570" w:rsidDel="00895F1B">
          <w:rPr>
            <w:rFonts w:eastAsia="Times New Roman" w:cstheme="minorHAnsi"/>
            <w:i/>
            <w:iCs/>
            <w:color w:val="333333"/>
            <w:kern w:val="0"/>
            <w:sz w:val="20"/>
            <w:szCs w:val="20"/>
            <w:lang w:eastAsia="en-GB"/>
            <w14:ligatures w14:val="none"/>
            <w:rPrChange w:id="18" w:author="Christopher Mitchell" w:date="2024-08-29T12:52:00Z">
              <w:rPr>
                <w:rFonts w:ascii="Segoe UI" w:eastAsia="Times New Roman" w:hAnsi="Segoe UI" w:cs="Segoe UI"/>
                <w:color w:val="333333"/>
                <w:kern w:val="0"/>
                <w:sz w:val="18"/>
                <w:szCs w:val="18"/>
                <w:lang w:eastAsia="en-GB"/>
                <w14:ligatures w14:val="none"/>
              </w:rPr>
            </w:rPrChange>
          </w:rPr>
          <w:delText>supports your understanding of</w:delText>
        </w:r>
      </w:del>
      <w:del w:id="19" w:author="Christopher Mitchell" w:date="2024-08-29T12:17:00Z">
        <w:r w:rsidR="00E17675" w:rsidRPr="00154570" w:rsidDel="00895B15">
          <w:rPr>
            <w:rFonts w:eastAsia="Times New Roman" w:cstheme="minorHAnsi"/>
            <w:i/>
            <w:iCs/>
            <w:color w:val="333333"/>
            <w:kern w:val="0"/>
            <w:sz w:val="20"/>
            <w:szCs w:val="20"/>
            <w:lang w:eastAsia="en-GB"/>
            <w14:ligatures w14:val="none"/>
            <w:rPrChange w:id="20"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00E17675" w:rsidRPr="00154570" w:rsidDel="009A481A">
          <w:rPr>
            <w:rFonts w:eastAsia="Times New Roman" w:cstheme="minorHAnsi"/>
            <w:i/>
            <w:iCs/>
            <w:color w:val="333333"/>
            <w:kern w:val="0"/>
            <w:sz w:val="20"/>
            <w:szCs w:val="20"/>
            <w:lang w:eastAsia="en-GB"/>
            <w14:ligatures w14:val="none"/>
            <w:rPrChange w:id="21" w:author="Christopher Mitchell" w:date="2024-08-29T12:52:00Z">
              <w:rPr>
                <w:rFonts w:ascii="Segoe UI" w:eastAsia="Times New Roman" w:hAnsi="Segoe UI" w:cs="Segoe UI"/>
                <w:color w:val="333333"/>
                <w:kern w:val="0"/>
                <w:sz w:val="18"/>
                <w:szCs w:val="18"/>
                <w:lang w:eastAsia="en-GB"/>
                <w14:ligatures w14:val="none"/>
              </w:rPr>
            </w:rPrChange>
          </w:rPr>
          <w:delText>t-test</w:delText>
        </w:r>
        <w:r w:rsidR="0096522D" w:rsidRPr="00154570" w:rsidDel="00895B15">
          <w:rPr>
            <w:rFonts w:eastAsia="Times New Roman" w:cstheme="minorHAnsi"/>
            <w:i/>
            <w:iCs/>
            <w:color w:val="333333"/>
            <w:kern w:val="0"/>
            <w:sz w:val="20"/>
            <w:szCs w:val="20"/>
            <w:lang w:eastAsia="en-GB"/>
            <w14:ligatures w14:val="none"/>
            <w:rPrChange w:id="22" w:author="Christopher Mitchell" w:date="2024-08-29T12:52:00Z">
              <w:rPr>
                <w:rFonts w:ascii="Segoe UI" w:eastAsia="Times New Roman" w:hAnsi="Segoe UI" w:cs="Segoe UI"/>
                <w:color w:val="333333"/>
                <w:kern w:val="0"/>
                <w:sz w:val="18"/>
                <w:szCs w:val="18"/>
                <w:lang w:eastAsia="en-GB"/>
                <w14:ligatures w14:val="none"/>
              </w:rPr>
            </w:rPrChange>
          </w:rPr>
          <w:delText>s</w:delText>
        </w:r>
      </w:del>
      <w:del w:id="23" w:author="Christopher Mitchell" w:date="2024-08-29T13:26:00Z">
        <w:r w:rsidR="00E17675" w:rsidRPr="00154570" w:rsidDel="00895F1B">
          <w:rPr>
            <w:rFonts w:eastAsia="Times New Roman" w:cstheme="minorHAnsi"/>
            <w:i/>
            <w:iCs/>
            <w:color w:val="333333"/>
            <w:kern w:val="0"/>
            <w:sz w:val="20"/>
            <w:szCs w:val="20"/>
            <w:lang w:eastAsia="en-GB"/>
            <w14:ligatures w14:val="none"/>
            <w:rPrChange w:id="24" w:author="Christopher Mitchell" w:date="2024-08-29T12:52:00Z">
              <w:rPr>
                <w:rFonts w:ascii="Segoe UI" w:eastAsia="Times New Roman" w:hAnsi="Segoe UI" w:cs="Segoe UI"/>
                <w:color w:val="333333"/>
                <w:kern w:val="0"/>
                <w:sz w:val="18"/>
                <w:szCs w:val="18"/>
                <w:lang w:eastAsia="en-GB"/>
                <w14:ligatures w14:val="none"/>
              </w:rPr>
            </w:rPrChange>
          </w:rPr>
          <w:delText xml:space="preserve">.  It </w:delText>
        </w:r>
        <w:r w:rsidR="00676FFF" w:rsidRPr="00154570" w:rsidDel="00895F1B">
          <w:rPr>
            <w:rFonts w:eastAsia="Times New Roman" w:cstheme="minorHAnsi"/>
            <w:i/>
            <w:iCs/>
            <w:color w:val="333333"/>
            <w:kern w:val="0"/>
            <w:sz w:val="20"/>
            <w:szCs w:val="20"/>
            <w:lang w:eastAsia="en-GB"/>
            <w14:ligatures w14:val="none"/>
            <w:rPrChange w:id="25" w:author="Christopher Mitchell" w:date="2024-08-29T12:52:00Z">
              <w:rPr>
                <w:rFonts w:ascii="Segoe UI" w:eastAsia="Times New Roman" w:hAnsi="Segoe UI" w:cs="Segoe UI"/>
                <w:color w:val="333333"/>
                <w:kern w:val="0"/>
                <w:sz w:val="18"/>
                <w:szCs w:val="18"/>
                <w:lang w:eastAsia="en-GB"/>
                <w14:ligatures w14:val="none"/>
              </w:rPr>
            </w:rPrChange>
          </w:rPr>
          <w:delText xml:space="preserve">aims to give you a rough sense of </w:delText>
        </w:r>
        <w:r w:rsidR="00F90757" w:rsidRPr="00154570" w:rsidDel="00895F1B">
          <w:rPr>
            <w:rFonts w:eastAsia="Times New Roman" w:cstheme="minorHAnsi"/>
            <w:i/>
            <w:iCs/>
            <w:color w:val="333333"/>
            <w:kern w:val="0"/>
            <w:sz w:val="20"/>
            <w:szCs w:val="20"/>
            <w:lang w:eastAsia="en-GB"/>
            <w14:ligatures w14:val="none"/>
            <w:rPrChange w:id="26" w:author="Christopher Mitchell" w:date="2024-08-29T12:52:00Z">
              <w:rPr>
                <w:rFonts w:ascii="Segoe UI" w:eastAsia="Times New Roman" w:hAnsi="Segoe UI" w:cs="Segoe UI"/>
                <w:color w:val="333333"/>
                <w:kern w:val="0"/>
                <w:sz w:val="18"/>
                <w:szCs w:val="18"/>
                <w:lang w:eastAsia="en-GB"/>
                <w14:ligatures w14:val="none"/>
              </w:rPr>
            </w:rPrChange>
          </w:rPr>
          <w:delText xml:space="preserve">three </w:delText>
        </w:r>
        <w:r w:rsidR="00C5663C" w:rsidRPr="00154570" w:rsidDel="00895F1B">
          <w:rPr>
            <w:rFonts w:eastAsia="Times New Roman" w:cstheme="minorHAnsi"/>
            <w:i/>
            <w:iCs/>
            <w:color w:val="333333"/>
            <w:kern w:val="0"/>
            <w:sz w:val="20"/>
            <w:szCs w:val="20"/>
            <w:lang w:eastAsia="en-GB"/>
            <w14:ligatures w14:val="none"/>
            <w:rPrChange w:id="27" w:author="Christopher Mitchell" w:date="2024-08-29T12:52:00Z">
              <w:rPr>
                <w:rFonts w:ascii="Segoe UI" w:eastAsia="Times New Roman" w:hAnsi="Segoe UI" w:cs="Segoe UI"/>
                <w:color w:val="333333"/>
                <w:kern w:val="0"/>
                <w:sz w:val="18"/>
                <w:szCs w:val="18"/>
                <w:lang w:eastAsia="en-GB"/>
                <w14:ligatures w14:val="none"/>
              </w:rPr>
            </w:rPrChange>
          </w:rPr>
          <w:delText xml:space="preserve">things that will determine whether there is a difference between </w:delText>
        </w:r>
      </w:del>
      <w:del w:id="28" w:author="Christopher Mitchell" w:date="2024-08-29T12:17:00Z">
        <w:r w:rsidR="00C5663C" w:rsidRPr="00154570" w:rsidDel="009A481A">
          <w:rPr>
            <w:rFonts w:eastAsia="Times New Roman" w:cstheme="minorHAnsi"/>
            <w:i/>
            <w:iCs/>
            <w:color w:val="333333"/>
            <w:kern w:val="0"/>
            <w:sz w:val="20"/>
            <w:szCs w:val="20"/>
            <w:lang w:eastAsia="en-GB"/>
            <w14:ligatures w14:val="none"/>
            <w:rPrChange w:id="29" w:author="Christopher Mitchell" w:date="2024-08-29T12:52:00Z">
              <w:rPr>
                <w:rFonts w:ascii="Segoe UI" w:eastAsia="Times New Roman" w:hAnsi="Segoe UI" w:cs="Segoe UI"/>
                <w:color w:val="333333"/>
                <w:kern w:val="0"/>
                <w:sz w:val="18"/>
                <w:szCs w:val="18"/>
                <w:lang w:eastAsia="en-GB"/>
                <w14:ligatures w14:val="none"/>
              </w:rPr>
            </w:rPrChange>
          </w:rPr>
          <w:delText xml:space="preserve">your </w:delText>
        </w:r>
      </w:del>
      <w:del w:id="30" w:author="Christopher Mitchell" w:date="2024-08-29T13:26:00Z">
        <w:r w:rsidR="00C5663C" w:rsidRPr="00154570" w:rsidDel="00895F1B">
          <w:rPr>
            <w:rFonts w:eastAsia="Times New Roman" w:cstheme="minorHAnsi"/>
            <w:i/>
            <w:iCs/>
            <w:color w:val="333333"/>
            <w:kern w:val="0"/>
            <w:sz w:val="20"/>
            <w:szCs w:val="20"/>
            <w:lang w:eastAsia="en-GB"/>
            <w14:ligatures w14:val="none"/>
            <w:rPrChange w:id="31" w:author="Christopher Mitchell" w:date="2024-08-29T12:52:00Z">
              <w:rPr>
                <w:rFonts w:ascii="Segoe UI" w:eastAsia="Times New Roman" w:hAnsi="Segoe UI" w:cs="Segoe UI"/>
                <w:color w:val="333333"/>
                <w:kern w:val="0"/>
                <w:sz w:val="18"/>
                <w:szCs w:val="18"/>
                <w:lang w:eastAsia="en-GB"/>
                <w14:ligatures w14:val="none"/>
              </w:rPr>
            </w:rPrChange>
          </w:rPr>
          <w:delText xml:space="preserve">two groups.  </w:delText>
        </w:r>
      </w:del>
    </w:p>
    <w:p w14:paraId="309019A5" w14:textId="77777777" w:rsidR="00895F1B" w:rsidRDefault="00895F1B" w:rsidP="00387651">
      <w:pPr>
        <w:spacing w:line="240" w:lineRule="auto"/>
        <w:rPr>
          <w:ins w:id="32" w:author="Christopher Mitchell" w:date="2024-08-29T13:26:00Z"/>
          <w:rFonts w:eastAsia="Times New Roman" w:cstheme="minorHAnsi"/>
          <w:color w:val="333333"/>
          <w:kern w:val="0"/>
          <w:sz w:val="20"/>
          <w:szCs w:val="20"/>
          <w:u w:val="single"/>
          <w:lang w:eastAsia="en-GB"/>
          <w14:ligatures w14:val="none"/>
        </w:rPr>
      </w:pPr>
    </w:p>
    <w:p w14:paraId="33310D9C" w14:textId="42BEE626" w:rsidR="00970D5F" w:rsidRPr="00154570" w:rsidRDefault="00970D5F" w:rsidP="00387651">
      <w:pPr>
        <w:spacing w:line="240" w:lineRule="auto"/>
        <w:rPr>
          <w:ins w:id="33" w:author="Christopher Mitchell" w:date="2024-08-29T12:18:00Z"/>
          <w:rFonts w:eastAsia="Times New Roman" w:cstheme="minorHAnsi"/>
          <w:color w:val="333333"/>
          <w:kern w:val="0"/>
          <w:sz w:val="20"/>
          <w:szCs w:val="20"/>
          <w:u w:val="single"/>
          <w:lang w:eastAsia="en-GB"/>
          <w14:ligatures w14:val="none"/>
          <w:rPrChange w:id="34" w:author="Christopher Mitchell" w:date="2024-08-29T12:52:00Z">
            <w:rPr>
              <w:ins w:id="35" w:author="Christopher Mitchell" w:date="2024-08-29T12:18:00Z"/>
              <w:rFonts w:ascii="Segoe UI" w:eastAsia="Times New Roman" w:hAnsi="Segoe UI" w:cs="Segoe UI"/>
              <w:color w:val="333333"/>
              <w:kern w:val="0"/>
              <w:sz w:val="18"/>
              <w:szCs w:val="18"/>
              <w:lang w:eastAsia="en-GB"/>
              <w14:ligatures w14:val="none"/>
            </w:rPr>
          </w:rPrChange>
        </w:rPr>
      </w:pPr>
      <w:ins w:id="36" w:author="Christopher Mitchell" w:date="2024-08-29T12:18:00Z">
        <w:r w:rsidRPr="00154570">
          <w:rPr>
            <w:rFonts w:eastAsia="Times New Roman" w:cstheme="minorHAnsi"/>
            <w:color w:val="333333"/>
            <w:kern w:val="0"/>
            <w:sz w:val="20"/>
            <w:szCs w:val="20"/>
            <w:u w:val="single"/>
            <w:lang w:eastAsia="en-GB"/>
            <w14:ligatures w14:val="none"/>
            <w:rPrChange w:id="37" w:author="Christopher Mitchell" w:date="2024-08-29T12:52:00Z">
              <w:rPr>
                <w:rFonts w:ascii="Segoe UI" w:eastAsia="Times New Roman" w:hAnsi="Segoe UI" w:cs="Segoe UI"/>
                <w:color w:val="333333"/>
                <w:kern w:val="0"/>
                <w:sz w:val="18"/>
                <w:szCs w:val="18"/>
                <w:lang w:eastAsia="en-GB"/>
                <w14:ligatures w14:val="none"/>
              </w:rPr>
            </w:rPrChange>
          </w:rPr>
          <w:t>The scenario</w:t>
        </w:r>
      </w:ins>
    </w:p>
    <w:p w14:paraId="5184F311" w14:textId="138713DC" w:rsidR="0016721D" w:rsidRPr="00154570" w:rsidRDefault="00BD100A" w:rsidP="00387651">
      <w:pPr>
        <w:spacing w:line="240" w:lineRule="auto"/>
        <w:rPr>
          <w:rFonts w:eastAsia="Times New Roman" w:cstheme="minorHAnsi"/>
          <w:color w:val="333333"/>
          <w:kern w:val="0"/>
          <w:sz w:val="20"/>
          <w:szCs w:val="20"/>
          <w:lang w:eastAsia="en-GB"/>
          <w14:ligatures w14:val="none"/>
          <w:rPrChange w:id="38" w:author="Christopher Mitchell" w:date="2024-08-29T12:52:00Z">
            <w:rPr>
              <w:rFonts w:ascii="Segoe UI" w:eastAsia="Times New Roman" w:hAnsi="Segoe UI" w:cs="Segoe UI"/>
              <w:color w:val="333333"/>
              <w:kern w:val="0"/>
              <w:sz w:val="18"/>
              <w:szCs w:val="18"/>
              <w:lang w:eastAsia="en-GB"/>
              <w14:ligatures w14:val="none"/>
            </w:rPr>
          </w:rPrChange>
        </w:rPr>
      </w:pPr>
      <w:r w:rsidRPr="00154570">
        <w:rPr>
          <w:rFonts w:eastAsia="Times New Roman" w:cstheme="minorHAnsi"/>
          <w:color w:val="333333"/>
          <w:kern w:val="0"/>
          <w:sz w:val="20"/>
          <w:szCs w:val="20"/>
          <w:lang w:eastAsia="en-GB"/>
          <w14:ligatures w14:val="none"/>
          <w:rPrChange w:id="39" w:author="Christopher Mitchell" w:date="2024-08-29T12:52:00Z">
            <w:rPr>
              <w:rFonts w:ascii="Segoe UI" w:eastAsia="Times New Roman" w:hAnsi="Segoe UI" w:cs="Segoe UI"/>
              <w:color w:val="333333"/>
              <w:kern w:val="0"/>
              <w:sz w:val="18"/>
              <w:szCs w:val="18"/>
              <w:lang w:eastAsia="en-GB"/>
              <w14:ligatures w14:val="none"/>
            </w:rPr>
          </w:rPrChange>
        </w:rPr>
        <w:t>In the task below, i</w:t>
      </w:r>
      <w:r w:rsidR="000B73CC" w:rsidRPr="00154570">
        <w:rPr>
          <w:rFonts w:eastAsia="Times New Roman" w:cstheme="minorHAnsi"/>
          <w:color w:val="333333"/>
          <w:kern w:val="0"/>
          <w:sz w:val="20"/>
          <w:szCs w:val="20"/>
          <w:lang w:eastAsia="en-GB"/>
          <w14:ligatures w14:val="none"/>
          <w:rPrChange w:id="40" w:author="Christopher Mitchell" w:date="2024-08-29T12:52:00Z">
            <w:rPr>
              <w:rFonts w:ascii="Segoe UI" w:eastAsia="Times New Roman" w:hAnsi="Segoe UI" w:cs="Segoe UI"/>
              <w:color w:val="333333"/>
              <w:kern w:val="0"/>
              <w:sz w:val="18"/>
              <w:szCs w:val="18"/>
              <w:lang w:eastAsia="en-GB"/>
              <w14:ligatures w14:val="none"/>
            </w:rPr>
          </w:rPrChange>
        </w:rPr>
        <w:t xml:space="preserve">magine that you are testing </w:t>
      </w:r>
      <w:ins w:id="41" w:author="Christopher Mitchell" w:date="2024-08-29T13:27:00Z">
        <w:r w:rsidR="00CA4E4F">
          <w:rPr>
            <w:rFonts w:eastAsia="Times New Roman" w:cstheme="minorHAnsi"/>
            <w:color w:val="333333"/>
            <w:kern w:val="0"/>
            <w:sz w:val="20"/>
            <w:szCs w:val="20"/>
            <w:lang w:eastAsia="en-GB"/>
            <w14:ligatures w14:val="none"/>
          </w:rPr>
          <w:t xml:space="preserve">some </w:t>
        </w:r>
      </w:ins>
      <w:del w:id="42" w:author="Christopher Mitchell" w:date="2024-08-29T13:27:00Z">
        <w:r w:rsidR="006414F7" w:rsidRPr="00154570" w:rsidDel="00CA4E4F">
          <w:rPr>
            <w:rFonts w:eastAsia="Times New Roman" w:cstheme="minorHAnsi"/>
            <w:color w:val="333333"/>
            <w:kern w:val="0"/>
            <w:sz w:val="20"/>
            <w:szCs w:val="20"/>
            <w:lang w:eastAsia="en-GB"/>
            <w14:ligatures w14:val="none"/>
            <w:rPrChange w:id="43" w:author="Christopher Mitchell" w:date="2024-08-29T12:52:00Z">
              <w:rPr>
                <w:rFonts w:ascii="Segoe UI" w:eastAsia="Times New Roman" w:hAnsi="Segoe UI" w:cs="Segoe UI"/>
                <w:color w:val="333333"/>
                <w:kern w:val="0"/>
                <w:sz w:val="18"/>
                <w:szCs w:val="18"/>
                <w:lang w:eastAsia="en-GB"/>
                <w14:ligatures w14:val="none"/>
              </w:rPr>
            </w:rPrChange>
          </w:rPr>
          <w:delText>a</w:delText>
        </w:r>
      </w:del>
      <w:ins w:id="44" w:author="Christopher Mitchell" w:date="2024-08-29T12:07:00Z">
        <w:r w:rsidR="00813FFB" w:rsidRPr="00154570">
          <w:rPr>
            <w:rFonts w:eastAsia="Times New Roman" w:cstheme="minorHAnsi"/>
            <w:color w:val="333333"/>
            <w:kern w:val="0"/>
            <w:sz w:val="20"/>
            <w:szCs w:val="20"/>
            <w:lang w:eastAsia="en-GB"/>
            <w14:ligatures w14:val="none"/>
            <w:rPrChange w:id="45" w:author="Christopher Mitchell" w:date="2024-08-29T12:52:00Z">
              <w:rPr>
                <w:rFonts w:ascii="Segoe UI" w:eastAsia="Times New Roman" w:hAnsi="Segoe UI" w:cs="Segoe UI"/>
                <w:color w:val="333333"/>
                <w:kern w:val="0"/>
                <w:sz w:val="18"/>
                <w:szCs w:val="18"/>
                <w:lang w:eastAsia="en-GB"/>
                <w14:ligatures w14:val="none"/>
              </w:rPr>
            </w:rPrChange>
          </w:rPr>
          <w:t>new</w:t>
        </w:r>
      </w:ins>
      <w:r w:rsidR="006414F7" w:rsidRPr="00154570">
        <w:rPr>
          <w:rFonts w:eastAsia="Times New Roman" w:cstheme="minorHAnsi"/>
          <w:color w:val="333333"/>
          <w:kern w:val="0"/>
          <w:sz w:val="20"/>
          <w:szCs w:val="20"/>
          <w:lang w:eastAsia="en-GB"/>
          <w14:ligatures w14:val="none"/>
          <w:rPrChange w:id="46" w:author="Christopher Mitchell" w:date="2024-08-29T12:52:00Z">
            <w:rPr>
              <w:rFonts w:ascii="Segoe UI" w:eastAsia="Times New Roman" w:hAnsi="Segoe UI" w:cs="Segoe UI"/>
              <w:color w:val="333333"/>
              <w:kern w:val="0"/>
              <w:sz w:val="18"/>
              <w:szCs w:val="18"/>
              <w:lang w:eastAsia="en-GB"/>
              <w14:ligatures w14:val="none"/>
            </w:rPr>
          </w:rPrChange>
        </w:rPr>
        <w:t xml:space="preserve"> drug</w:t>
      </w:r>
      <w:ins w:id="47" w:author="Christopher Mitchell" w:date="2024-08-29T13:27:00Z">
        <w:r w:rsidR="00CA4E4F">
          <w:rPr>
            <w:rFonts w:eastAsia="Times New Roman" w:cstheme="minorHAnsi"/>
            <w:color w:val="333333"/>
            <w:kern w:val="0"/>
            <w:sz w:val="20"/>
            <w:szCs w:val="20"/>
            <w:lang w:eastAsia="en-GB"/>
            <w14:ligatures w14:val="none"/>
          </w:rPr>
          <w:t>s</w:t>
        </w:r>
      </w:ins>
      <w:r w:rsidR="006414F7" w:rsidRPr="00154570">
        <w:rPr>
          <w:rFonts w:eastAsia="Times New Roman" w:cstheme="minorHAnsi"/>
          <w:color w:val="333333"/>
          <w:kern w:val="0"/>
          <w:sz w:val="20"/>
          <w:szCs w:val="20"/>
          <w:lang w:eastAsia="en-GB"/>
          <w14:ligatures w14:val="none"/>
          <w:rPrChange w:id="48" w:author="Christopher Mitchell" w:date="2024-08-29T12:52:00Z">
            <w:rPr>
              <w:rFonts w:ascii="Segoe UI" w:eastAsia="Times New Roman" w:hAnsi="Segoe UI" w:cs="Segoe UI"/>
              <w:color w:val="333333"/>
              <w:kern w:val="0"/>
              <w:sz w:val="18"/>
              <w:szCs w:val="18"/>
              <w:lang w:eastAsia="en-GB"/>
              <w14:ligatures w14:val="none"/>
            </w:rPr>
          </w:rPrChange>
        </w:rPr>
        <w:t xml:space="preserve"> to </w:t>
      </w:r>
      <w:r w:rsidR="000B73CC" w:rsidRPr="00154570">
        <w:rPr>
          <w:rFonts w:eastAsia="Times New Roman" w:cstheme="minorHAnsi"/>
          <w:color w:val="333333"/>
          <w:kern w:val="0"/>
          <w:sz w:val="20"/>
          <w:szCs w:val="20"/>
          <w:lang w:eastAsia="en-GB"/>
          <w14:ligatures w14:val="none"/>
          <w:rPrChange w:id="49" w:author="Christopher Mitchell" w:date="2024-08-29T12:52:00Z">
            <w:rPr>
              <w:rFonts w:ascii="Segoe UI" w:eastAsia="Times New Roman" w:hAnsi="Segoe UI" w:cs="Segoe UI"/>
              <w:color w:val="333333"/>
              <w:kern w:val="0"/>
              <w:sz w:val="18"/>
              <w:szCs w:val="18"/>
              <w:lang w:eastAsia="en-GB"/>
              <w14:ligatures w14:val="none"/>
            </w:rPr>
          </w:rPrChange>
        </w:rPr>
        <w:t>see if</w:t>
      </w:r>
      <w:ins w:id="50" w:author="Christopher Mitchell" w:date="2024-08-29T13:27:00Z">
        <w:r w:rsidR="00CA4E4F">
          <w:rPr>
            <w:rFonts w:eastAsia="Times New Roman" w:cstheme="minorHAnsi"/>
            <w:color w:val="333333"/>
            <w:kern w:val="0"/>
            <w:sz w:val="20"/>
            <w:szCs w:val="20"/>
            <w:lang w:eastAsia="en-GB"/>
            <w14:ligatures w14:val="none"/>
          </w:rPr>
          <w:t xml:space="preserve"> </w:t>
        </w:r>
      </w:ins>
      <w:del w:id="51" w:author="Christopher Mitchell" w:date="2024-08-29T13:27:00Z">
        <w:r w:rsidR="000B73CC" w:rsidRPr="00154570" w:rsidDel="00CA4E4F">
          <w:rPr>
            <w:rFonts w:eastAsia="Times New Roman" w:cstheme="minorHAnsi"/>
            <w:color w:val="333333"/>
            <w:kern w:val="0"/>
            <w:sz w:val="20"/>
            <w:szCs w:val="20"/>
            <w:lang w:eastAsia="en-GB"/>
            <w14:ligatures w14:val="none"/>
            <w:rPrChange w:id="52" w:author="Christopher Mitchell" w:date="2024-08-29T12:52:00Z">
              <w:rPr>
                <w:rFonts w:ascii="Segoe UI" w:eastAsia="Times New Roman" w:hAnsi="Segoe UI" w:cs="Segoe UI"/>
                <w:color w:val="333333"/>
                <w:kern w:val="0"/>
                <w:sz w:val="18"/>
                <w:szCs w:val="18"/>
                <w:lang w:eastAsia="en-GB"/>
                <w14:ligatures w14:val="none"/>
              </w:rPr>
            </w:rPrChange>
          </w:rPr>
          <w:delText xml:space="preserve"> it</w:delText>
        </w:r>
      </w:del>
      <w:ins w:id="53" w:author="Christopher Mitchell" w:date="2024-08-29T13:27:00Z">
        <w:r w:rsidR="00CA4E4F">
          <w:rPr>
            <w:rFonts w:eastAsia="Times New Roman" w:cstheme="minorHAnsi"/>
            <w:color w:val="333333"/>
            <w:kern w:val="0"/>
            <w:sz w:val="20"/>
            <w:szCs w:val="20"/>
            <w:lang w:eastAsia="en-GB"/>
            <w14:ligatures w14:val="none"/>
          </w:rPr>
          <w:t>they are</w:t>
        </w:r>
      </w:ins>
      <w:del w:id="54" w:author="Christopher Mitchell" w:date="2024-08-29T13:27:00Z">
        <w:r w:rsidR="000B73CC" w:rsidRPr="00154570" w:rsidDel="00CA4E4F">
          <w:rPr>
            <w:rFonts w:eastAsia="Times New Roman" w:cstheme="minorHAnsi"/>
            <w:color w:val="333333"/>
            <w:kern w:val="0"/>
            <w:sz w:val="20"/>
            <w:szCs w:val="20"/>
            <w:lang w:eastAsia="en-GB"/>
            <w14:ligatures w14:val="none"/>
            <w:rPrChange w:id="55" w:author="Christopher Mitchell" w:date="2024-08-29T12:52:00Z">
              <w:rPr>
                <w:rFonts w:ascii="Segoe UI" w:eastAsia="Times New Roman" w:hAnsi="Segoe UI" w:cs="Segoe UI"/>
                <w:color w:val="333333"/>
                <w:kern w:val="0"/>
                <w:sz w:val="18"/>
                <w:szCs w:val="18"/>
                <w:lang w:eastAsia="en-GB"/>
                <w14:ligatures w14:val="none"/>
              </w:rPr>
            </w:rPrChange>
          </w:rPr>
          <w:delText xml:space="preserve"> is</w:delText>
        </w:r>
      </w:del>
      <w:r w:rsidR="000B73CC" w:rsidRPr="00154570">
        <w:rPr>
          <w:rFonts w:eastAsia="Times New Roman" w:cstheme="minorHAnsi"/>
          <w:color w:val="333333"/>
          <w:kern w:val="0"/>
          <w:sz w:val="20"/>
          <w:szCs w:val="20"/>
          <w:lang w:eastAsia="en-GB"/>
          <w14:ligatures w14:val="none"/>
          <w:rPrChange w:id="56" w:author="Christopher Mitchell" w:date="2024-08-29T12:52:00Z">
            <w:rPr>
              <w:rFonts w:ascii="Segoe UI" w:eastAsia="Times New Roman" w:hAnsi="Segoe UI" w:cs="Segoe UI"/>
              <w:color w:val="333333"/>
              <w:kern w:val="0"/>
              <w:sz w:val="18"/>
              <w:szCs w:val="18"/>
              <w:lang w:eastAsia="en-GB"/>
              <w14:ligatures w14:val="none"/>
            </w:rPr>
          </w:rPrChange>
        </w:rPr>
        <w:t xml:space="preserve"> effective in </w:t>
      </w:r>
      <w:r w:rsidR="006414F7" w:rsidRPr="00154570">
        <w:rPr>
          <w:rFonts w:eastAsia="Times New Roman" w:cstheme="minorHAnsi"/>
          <w:color w:val="333333"/>
          <w:kern w:val="0"/>
          <w:sz w:val="20"/>
          <w:szCs w:val="20"/>
          <w:lang w:eastAsia="en-GB"/>
          <w14:ligatures w14:val="none"/>
          <w:rPrChange w:id="57" w:author="Christopher Mitchell" w:date="2024-08-29T12:52:00Z">
            <w:rPr>
              <w:rFonts w:ascii="Segoe UI" w:eastAsia="Times New Roman" w:hAnsi="Segoe UI" w:cs="Segoe UI"/>
              <w:color w:val="333333"/>
              <w:kern w:val="0"/>
              <w:sz w:val="18"/>
              <w:szCs w:val="18"/>
              <w:lang w:eastAsia="en-GB"/>
              <w14:ligatures w14:val="none"/>
            </w:rPr>
          </w:rPrChange>
        </w:rPr>
        <w:t>reduc</w:t>
      </w:r>
      <w:r w:rsidR="000B73CC" w:rsidRPr="00154570">
        <w:rPr>
          <w:rFonts w:eastAsia="Times New Roman" w:cstheme="minorHAnsi"/>
          <w:color w:val="333333"/>
          <w:kern w:val="0"/>
          <w:sz w:val="20"/>
          <w:szCs w:val="20"/>
          <w:lang w:eastAsia="en-GB"/>
          <w14:ligatures w14:val="none"/>
          <w:rPrChange w:id="58" w:author="Christopher Mitchell" w:date="2024-08-29T12:52:00Z">
            <w:rPr>
              <w:rFonts w:ascii="Segoe UI" w:eastAsia="Times New Roman" w:hAnsi="Segoe UI" w:cs="Segoe UI"/>
              <w:color w:val="333333"/>
              <w:kern w:val="0"/>
              <w:sz w:val="18"/>
              <w:szCs w:val="18"/>
              <w:lang w:eastAsia="en-GB"/>
              <w14:ligatures w14:val="none"/>
            </w:rPr>
          </w:rPrChange>
        </w:rPr>
        <w:t xml:space="preserve">ing </w:t>
      </w:r>
      <w:r w:rsidR="006414F7" w:rsidRPr="00154570">
        <w:rPr>
          <w:rFonts w:eastAsia="Times New Roman" w:cstheme="minorHAnsi"/>
          <w:color w:val="333333"/>
          <w:kern w:val="0"/>
          <w:sz w:val="20"/>
          <w:szCs w:val="20"/>
          <w:lang w:eastAsia="en-GB"/>
          <w14:ligatures w14:val="none"/>
          <w:rPrChange w:id="59" w:author="Christopher Mitchell" w:date="2024-08-29T12:52:00Z">
            <w:rPr>
              <w:rFonts w:ascii="Segoe UI" w:eastAsia="Times New Roman" w:hAnsi="Segoe UI" w:cs="Segoe UI"/>
              <w:color w:val="333333"/>
              <w:kern w:val="0"/>
              <w:sz w:val="18"/>
              <w:szCs w:val="18"/>
              <w:lang w:eastAsia="en-GB"/>
              <w14:ligatures w14:val="none"/>
            </w:rPr>
          </w:rPrChange>
        </w:rPr>
        <w:t xml:space="preserve">anxiety.  </w:t>
      </w:r>
      <w:ins w:id="60" w:author="Christopher Mitchell" w:date="2024-08-29T13:28:00Z">
        <w:r w:rsidR="00CA4E4F">
          <w:rPr>
            <w:rFonts w:eastAsia="Times New Roman" w:cstheme="minorHAnsi"/>
            <w:color w:val="333333"/>
            <w:kern w:val="0"/>
            <w:sz w:val="20"/>
            <w:szCs w:val="20"/>
            <w:lang w:eastAsia="en-GB"/>
            <w14:ligatures w14:val="none"/>
          </w:rPr>
          <w:t>In each experiment, h</w:t>
        </w:r>
      </w:ins>
      <w:del w:id="61" w:author="Christopher Mitchell" w:date="2024-08-29T13:28:00Z">
        <w:r w:rsidR="006414F7" w:rsidRPr="00154570" w:rsidDel="00CA4E4F">
          <w:rPr>
            <w:rFonts w:eastAsia="Times New Roman" w:cstheme="minorHAnsi"/>
            <w:color w:val="333333"/>
            <w:kern w:val="0"/>
            <w:sz w:val="20"/>
            <w:szCs w:val="20"/>
            <w:lang w:eastAsia="en-GB"/>
            <w14:ligatures w14:val="none"/>
            <w:rPrChange w:id="62" w:author="Christopher Mitchell" w:date="2024-08-29T12:52:00Z">
              <w:rPr>
                <w:rFonts w:ascii="Segoe UI" w:eastAsia="Times New Roman" w:hAnsi="Segoe UI" w:cs="Segoe UI"/>
                <w:color w:val="333333"/>
                <w:kern w:val="0"/>
                <w:sz w:val="18"/>
                <w:szCs w:val="18"/>
                <w:lang w:eastAsia="en-GB"/>
                <w14:ligatures w14:val="none"/>
              </w:rPr>
            </w:rPrChange>
          </w:rPr>
          <w:delText>H</w:delText>
        </w:r>
      </w:del>
      <w:r w:rsidR="006414F7" w:rsidRPr="00154570">
        <w:rPr>
          <w:rFonts w:eastAsia="Times New Roman" w:cstheme="minorHAnsi"/>
          <w:color w:val="333333"/>
          <w:kern w:val="0"/>
          <w:sz w:val="20"/>
          <w:szCs w:val="20"/>
          <w:lang w:eastAsia="en-GB"/>
          <w14:ligatures w14:val="none"/>
          <w:rPrChange w:id="63" w:author="Christopher Mitchell" w:date="2024-08-29T12:52:00Z">
            <w:rPr>
              <w:rFonts w:ascii="Segoe UI" w:eastAsia="Times New Roman" w:hAnsi="Segoe UI" w:cs="Segoe UI"/>
              <w:color w:val="333333"/>
              <w:kern w:val="0"/>
              <w:sz w:val="18"/>
              <w:szCs w:val="18"/>
              <w:lang w:eastAsia="en-GB"/>
              <w14:ligatures w14:val="none"/>
            </w:rPr>
          </w:rPrChange>
        </w:rPr>
        <w:t xml:space="preserve">alf </w:t>
      </w:r>
      <w:del w:id="64" w:author="Christopher Mitchell" w:date="2024-08-29T12:18:00Z">
        <w:r w:rsidR="006414F7" w:rsidRPr="00154570" w:rsidDel="00B57CD0">
          <w:rPr>
            <w:rFonts w:eastAsia="Times New Roman" w:cstheme="minorHAnsi"/>
            <w:color w:val="333333"/>
            <w:kern w:val="0"/>
            <w:sz w:val="20"/>
            <w:szCs w:val="20"/>
            <w:lang w:eastAsia="en-GB"/>
            <w14:ligatures w14:val="none"/>
            <w:rPrChange w:id="65" w:author="Christopher Mitchell" w:date="2024-08-29T12:52:00Z">
              <w:rPr>
                <w:rFonts w:ascii="Segoe UI" w:eastAsia="Times New Roman" w:hAnsi="Segoe UI" w:cs="Segoe UI"/>
                <w:color w:val="333333"/>
                <w:kern w:val="0"/>
                <w:sz w:val="18"/>
                <w:szCs w:val="18"/>
                <w:lang w:eastAsia="en-GB"/>
                <w14:ligatures w14:val="none"/>
              </w:rPr>
            </w:rPrChange>
          </w:rPr>
          <w:delText xml:space="preserve">of </w:delText>
        </w:r>
      </w:del>
      <w:r w:rsidR="008D4A62" w:rsidRPr="00154570">
        <w:rPr>
          <w:rFonts w:eastAsia="Times New Roman" w:cstheme="minorHAnsi"/>
          <w:color w:val="333333"/>
          <w:kern w:val="0"/>
          <w:sz w:val="20"/>
          <w:szCs w:val="20"/>
          <w:lang w:eastAsia="en-GB"/>
          <w14:ligatures w14:val="none"/>
          <w:rPrChange w:id="66" w:author="Christopher Mitchell" w:date="2024-08-29T12:52:00Z">
            <w:rPr>
              <w:rFonts w:ascii="Segoe UI" w:eastAsia="Times New Roman" w:hAnsi="Segoe UI" w:cs="Segoe UI"/>
              <w:color w:val="333333"/>
              <w:kern w:val="0"/>
              <w:sz w:val="18"/>
              <w:szCs w:val="18"/>
              <w:lang w:eastAsia="en-GB"/>
              <w14:ligatures w14:val="none"/>
            </w:rPr>
          </w:rPrChange>
        </w:rPr>
        <w:t>your</w:t>
      </w:r>
      <w:r w:rsidR="006414F7" w:rsidRPr="00154570">
        <w:rPr>
          <w:rFonts w:eastAsia="Times New Roman" w:cstheme="minorHAnsi"/>
          <w:color w:val="333333"/>
          <w:kern w:val="0"/>
          <w:sz w:val="20"/>
          <w:szCs w:val="20"/>
          <w:lang w:eastAsia="en-GB"/>
          <w14:ligatures w14:val="none"/>
          <w:rPrChange w:id="67" w:author="Christopher Mitchell" w:date="2024-08-29T12:52:00Z">
            <w:rPr>
              <w:rFonts w:ascii="Segoe UI" w:eastAsia="Times New Roman" w:hAnsi="Segoe UI" w:cs="Segoe UI"/>
              <w:color w:val="333333"/>
              <w:kern w:val="0"/>
              <w:sz w:val="18"/>
              <w:szCs w:val="18"/>
              <w:lang w:eastAsia="en-GB"/>
              <w14:ligatures w14:val="none"/>
            </w:rPr>
          </w:rPrChange>
        </w:rPr>
        <w:t xml:space="preserve"> participants</w:t>
      </w:r>
      <w:ins w:id="68" w:author="Christopher Mitchell" w:date="2024-08-29T12:07:00Z">
        <w:r w:rsidR="005D18BA" w:rsidRPr="00154570">
          <w:rPr>
            <w:rFonts w:eastAsia="Times New Roman" w:cstheme="minorHAnsi"/>
            <w:color w:val="333333"/>
            <w:kern w:val="0"/>
            <w:sz w:val="20"/>
            <w:szCs w:val="20"/>
            <w:lang w:eastAsia="en-GB"/>
            <w14:ligatures w14:val="none"/>
            <w:rPrChange w:id="69" w:author="Christopher Mitchell" w:date="2024-08-29T12:52:00Z">
              <w:rPr>
                <w:rFonts w:ascii="Segoe UI" w:eastAsia="Times New Roman" w:hAnsi="Segoe UI" w:cs="Segoe UI"/>
                <w:color w:val="333333"/>
                <w:kern w:val="0"/>
                <w:sz w:val="18"/>
                <w:szCs w:val="18"/>
                <w:lang w:eastAsia="en-GB"/>
                <w14:ligatures w14:val="none"/>
              </w:rPr>
            </w:rPrChange>
          </w:rPr>
          <w:t xml:space="preserve"> are given </w:t>
        </w:r>
      </w:ins>
      <w:ins w:id="70" w:author="Christopher Mitchell" w:date="2024-08-29T13:27:00Z">
        <w:r w:rsidR="00CA4E4F">
          <w:rPr>
            <w:rFonts w:eastAsia="Times New Roman" w:cstheme="minorHAnsi"/>
            <w:color w:val="333333"/>
            <w:kern w:val="0"/>
            <w:sz w:val="20"/>
            <w:szCs w:val="20"/>
            <w:lang w:eastAsia="en-GB"/>
            <w14:ligatures w14:val="none"/>
          </w:rPr>
          <w:t>a</w:t>
        </w:r>
      </w:ins>
      <w:ins w:id="71" w:author="Christopher Mitchell" w:date="2024-08-29T12:07:00Z">
        <w:r w:rsidR="005D18BA" w:rsidRPr="00154570">
          <w:rPr>
            <w:rFonts w:eastAsia="Times New Roman" w:cstheme="minorHAnsi"/>
            <w:color w:val="333333"/>
            <w:kern w:val="0"/>
            <w:sz w:val="20"/>
            <w:szCs w:val="20"/>
            <w:lang w:eastAsia="en-GB"/>
            <w14:ligatures w14:val="none"/>
            <w:rPrChange w:id="72" w:author="Christopher Mitchell" w:date="2024-08-29T12:52:00Z">
              <w:rPr>
                <w:rFonts w:ascii="Segoe UI" w:eastAsia="Times New Roman" w:hAnsi="Segoe UI" w:cs="Segoe UI"/>
                <w:color w:val="333333"/>
                <w:kern w:val="0"/>
                <w:sz w:val="18"/>
                <w:szCs w:val="18"/>
                <w:lang w:eastAsia="en-GB"/>
                <w14:ligatures w14:val="none"/>
              </w:rPr>
            </w:rPrChange>
          </w:rPr>
          <w:t xml:space="preserve"> drug: </w:t>
        </w:r>
      </w:ins>
      <w:del w:id="73" w:author="Christopher Mitchell" w:date="2024-08-29T12:07:00Z">
        <w:r w:rsidR="008D4A62" w:rsidRPr="00154570" w:rsidDel="005D18BA">
          <w:rPr>
            <w:rFonts w:eastAsia="Times New Roman" w:cstheme="minorHAnsi"/>
            <w:color w:val="333333"/>
            <w:kern w:val="0"/>
            <w:sz w:val="20"/>
            <w:szCs w:val="20"/>
            <w:lang w:eastAsia="en-GB"/>
            <w14:ligatures w14:val="none"/>
            <w:rPrChange w:id="74"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r w:rsidR="006414F7" w:rsidRPr="00154570">
        <w:rPr>
          <w:rFonts w:eastAsia="Times New Roman" w:cstheme="minorHAnsi"/>
          <w:color w:val="333333"/>
          <w:kern w:val="0"/>
          <w:sz w:val="20"/>
          <w:szCs w:val="20"/>
          <w:lang w:eastAsia="en-GB"/>
          <w14:ligatures w14:val="none"/>
          <w:rPrChange w:id="75" w:author="Christopher Mitchell" w:date="2024-08-29T12:52:00Z">
            <w:rPr>
              <w:rFonts w:ascii="Segoe UI" w:eastAsia="Times New Roman" w:hAnsi="Segoe UI" w:cs="Segoe UI"/>
              <w:color w:val="333333"/>
              <w:kern w:val="0"/>
              <w:sz w:val="18"/>
              <w:szCs w:val="18"/>
              <w:lang w:eastAsia="en-GB"/>
              <w14:ligatures w14:val="none"/>
            </w:rPr>
          </w:rPrChange>
        </w:rPr>
        <w:t xml:space="preserve">the </w:t>
      </w:r>
      <w:r w:rsidR="00BE7B2E" w:rsidRPr="00154570">
        <w:rPr>
          <w:rFonts w:eastAsia="Times New Roman" w:cstheme="minorHAnsi"/>
          <w:color w:val="333333"/>
          <w:kern w:val="0"/>
          <w:sz w:val="20"/>
          <w:szCs w:val="20"/>
          <w:lang w:eastAsia="en-GB"/>
          <w14:ligatures w14:val="none"/>
          <w:rPrChange w:id="76" w:author="Christopher Mitchell" w:date="2024-08-29T12:52:00Z">
            <w:rPr>
              <w:rFonts w:ascii="Segoe UI" w:eastAsia="Times New Roman" w:hAnsi="Segoe UI" w:cs="Segoe UI"/>
              <w:color w:val="333333"/>
              <w:kern w:val="0"/>
              <w:sz w:val="18"/>
              <w:szCs w:val="18"/>
              <w:lang w:eastAsia="en-GB"/>
              <w14:ligatures w14:val="none"/>
            </w:rPr>
          </w:rPrChange>
        </w:rPr>
        <w:t xml:space="preserve">Drug </w:t>
      </w:r>
      <w:r w:rsidR="006414F7" w:rsidRPr="00154570">
        <w:rPr>
          <w:rFonts w:eastAsia="Times New Roman" w:cstheme="minorHAnsi"/>
          <w:color w:val="333333"/>
          <w:kern w:val="0"/>
          <w:sz w:val="20"/>
          <w:szCs w:val="20"/>
          <w:lang w:eastAsia="en-GB"/>
          <w14:ligatures w14:val="none"/>
          <w:rPrChange w:id="77" w:author="Christopher Mitchell" w:date="2024-08-29T12:52:00Z">
            <w:rPr>
              <w:rFonts w:ascii="Segoe UI" w:eastAsia="Times New Roman" w:hAnsi="Segoe UI" w:cs="Segoe UI"/>
              <w:color w:val="333333"/>
              <w:kern w:val="0"/>
              <w:sz w:val="18"/>
              <w:szCs w:val="18"/>
              <w:lang w:eastAsia="en-GB"/>
              <w14:ligatures w14:val="none"/>
            </w:rPr>
          </w:rPrChange>
        </w:rPr>
        <w:t>group</w:t>
      </w:r>
      <w:del w:id="78" w:author="Christopher Mitchell" w:date="2024-08-29T12:07:00Z">
        <w:r w:rsidR="008D4A62" w:rsidRPr="00154570" w:rsidDel="005D18BA">
          <w:rPr>
            <w:rFonts w:eastAsia="Times New Roman" w:cstheme="minorHAnsi"/>
            <w:color w:val="333333"/>
            <w:kern w:val="0"/>
            <w:sz w:val="20"/>
            <w:szCs w:val="20"/>
            <w:lang w:eastAsia="en-GB"/>
            <w14:ligatures w14:val="none"/>
            <w:rPrChange w:id="79" w:author="Christopher Mitchell" w:date="2024-08-29T12:52:00Z">
              <w:rPr>
                <w:rFonts w:ascii="Segoe UI" w:eastAsia="Times New Roman" w:hAnsi="Segoe UI" w:cs="Segoe UI"/>
                <w:color w:val="333333"/>
                <w:kern w:val="0"/>
                <w:sz w:val="18"/>
                <w:szCs w:val="18"/>
                <w:lang w:eastAsia="en-GB"/>
                <w14:ligatures w14:val="none"/>
              </w:rPr>
            </w:rPrChange>
          </w:rPr>
          <w:delText>,</w:delText>
        </w:r>
        <w:r w:rsidR="006414F7" w:rsidRPr="00154570" w:rsidDel="005D18BA">
          <w:rPr>
            <w:rFonts w:eastAsia="Times New Roman" w:cstheme="minorHAnsi"/>
            <w:color w:val="333333"/>
            <w:kern w:val="0"/>
            <w:sz w:val="20"/>
            <w:szCs w:val="20"/>
            <w:lang w:eastAsia="en-GB"/>
            <w14:ligatures w14:val="none"/>
            <w:rPrChange w:id="80" w:author="Christopher Mitchell" w:date="2024-08-29T12:52:00Z">
              <w:rPr>
                <w:rFonts w:ascii="Segoe UI" w:eastAsia="Times New Roman" w:hAnsi="Segoe UI" w:cs="Segoe UI"/>
                <w:color w:val="333333"/>
                <w:kern w:val="0"/>
                <w:sz w:val="18"/>
                <w:szCs w:val="18"/>
                <w:lang w:eastAsia="en-GB"/>
                <w14:ligatures w14:val="none"/>
              </w:rPr>
            </w:rPrChange>
          </w:rPr>
          <w:delText xml:space="preserve"> are given the drug</w:delText>
        </w:r>
        <w:r w:rsidR="008D4A62" w:rsidRPr="00154570" w:rsidDel="005D18BA">
          <w:rPr>
            <w:rFonts w:eastAsia="Times New Roman" w:cstheme="minorHAnsi"/>
            <w:color w:val="333333"/>
            <w:kern w:val="0"/>
            <w:sz w:val="20"/>
            <w:szCs w:val="20"/>
            <w:lang w:eastAsia="en-GB"/>
            <w14:ligatures w14:val="none"/>
            <w:rPrChange w:id="81"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ins w:id="82" w:author="Christopher Mitchell" w:date="2024-08-29T12:07:00Z">
        <w:r w:rsidR="005D18BA" w:rsidRPr="00154570">
          <w:rPr>
            <w:rFonts w:eastAsia="Times New Roman" w:cstheme="minorHAnsi"/>
            <w:color w:val="333333"/>
            <w:kern w:val="0"/>
            <w:sz w:val="20"/>
            <w:szCs w:val="20"/>
            <w:lang w:eastAsia="en-GB"/>
            <w14:ligatures w14:val="none"/>
            <w:rPrChange w:id="83"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r w:rsidR="008D4A62" w:rsidRPr="00154570">
        <w:rPr>
          <w:rFonts w:eastAsia="Times New Roman" w:cstheme="minorHAnsi"/>
          <w:color w:val="333333"/>
          <w:kern w:val="0"/>
          <w:sz w:val="20"/>
          <w:szCs w:val="20"/>
          <w:lang w:eastAsia="en-GB"/>
          <w14:ligatures w14:val="none"/>
          <w:rPrChange w:id="84" w:author="Christopher Mitchell" w:date="2024-08-29T12:52:00Z">
            <w:rPr>
              <w:rFonts w:ascii="Segoe UI" w:eastAsia="Times New Roman" w:hAnsi="Segoe UI" w:cs="Segoe UI"/>
              <w:color w:val="333333"/>
              <w:kern w:val="0"/>
              <w:sz w:val="18"/>
              <w:szCs w:val="18"/>
              <w:lang w:eastAsia="en-GB"/>
              <w14:ligatures w14:val="none"/>
            </w:rPr>
          </w:rPrChange>
        </w:rPr>
        <w:t>T</w:t>
      </w:r>
      <w:r w:rsidR="006414F7" w:rsidRPr="00154570">
        <w:rPr>
          <w:rFonts w:eastAsia="Times New Roman" w:cstheme="minorHAnsi"/>
          <w:color w:val="333333"/>
          <w:kern w:val="0"/>
          <w:sz w:val="20"/>
          <w:szCs w:val="20"/>
          <w:lang w:eastAsia="en-GB"/>
          <w14:ligatures w14:val="none"/>
          <w:rPrChange w:id="85" w:author="Christopher Mitchell" w:date="2024-08-29T12:52:00Z">
            <w:rPr>
              <w:rFonts w:ascii="Segoe UI" w:eastAsia="Times New Roman" w:hAnsi="Segoe UI" w:cs="Segoe UI"/>
              <w:color w:val="333333"/>
              <w:kern w:val="0"/>
              <w:sz w:val="18"/>
              <w:szCs w:val="18"/>
              <w:lang w:eastAsia="en-GB"/>
              <w14:ligatures w14:val="none"/>
            </w:rPr>
          </w:rPrChange>
        </w:rPr>
        <w:t>he remain</w:t>
      </w:r>
      <w:ins w:id="86" w:author="Christopher Mitchell" w:date="2024-08-29T13:28:00Z">
        <w:r w:rsidR="007A4B88">
          <w:rPr>
            <w:rFonts w:eastAsia="Times New Roman" w:cstheme="minorHAnsi"/>
            <w:color w:val="333333"/>
            <w:kern w:val="0"/>
            <w:sz w:val="20"/>
            <w:szCs w:val="20"/>
            <w:lang w:eastAsia="en-GB"/>
            <w14:ligatures w14:val="none"/>
          </w:rPr>
          <w:t xml:space="preserve">ing participants in each experiment </w:t>
        </w:r>
      </w:ins>
      <w:del w:id="87" w:author="Christopher Mitchell" w:date="2024-08-29T13:28:00Z">
        <w:r w:rsidR="006414F7" w:rsidRPr="00154570" w:rsidDel="007A4B88">
          <w:rPr>
            <w:rFonts w:eastAsia="Times New Roman" w:cstheme="minorHAnsi"/>
            <w:color w:val="333333"/>
            <w:kern w:val="0"/>
            <w:sz w:val="20"/>
            <w:szCs w:val="20"/>
            <w:lang w:eastAsia="en-GB"/>
            <w14:ligatures w14:val="none"/>
            <w:rPrChange w:id="88" w:author="Christopher Mitchell" w:date="2024-08-29T12:52:00Z">
              <w:rPr>
                <w:rFonts w:ascii="Segoe UI" w:eastAsia="Times New Roman" w:hAnsi="Segoe UI" w:cs="Segoe UI"/>
                <w:color w:val="333333"/>
                <w:kern w:val="0"/>
                <w:sz w:val="18"/>
                <w:szCs w:val="18"/>
                <w:lang w:eastAsia="en-GB"/>
                <w14:ligatures w14:val="none"/>
              </w:rPr>
            </w:rPrChange>
          </w:rPr>
          <w:delText>der</w:delText>
        </w:r>
      </w:del>
      <w:del w:id="89" w:author="Christopher Mitchell" w:date="2024-08-29T12:07:00Z">
        <w:r w:rsidR="008D4A62" w:rsidRPr="00154570" w:rsidDel="005D18BA">
          <w:rPr>
            <w:rFonts w:eastAsia="Times New Roman" w:cstheme="minorHAnsi"/>
            <w:color w:val="333333"/>
            <w:kern w:val="0"/>
            <w:sz w:val="20"/>
            <w:szCs w:val="20"/>
            <w:lang w:eastAsia="en-GB"/>
            <w14:ligatures w14:val="none"/>
            <w:rPrChange w:id="90"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006414F7" w:rsidRPr="00154570" w:rsidDel="005D18BA">
          <w:rPr>
            <w:rFonts w:eastAsia="Times New Roman" w:cstheme="minorHAnsi"/>
            <w:color w:val="333333"/>
            <w:kern w:val="0"/>
            <w:sz w:val="20"/>
            <w:szCs w:val="20"/>
            <w:lang w:eastAsia="en-GB"/>
            <w14:ligatures w14:val="none"/>
            <w:rPrChange w:id="91" w:author="Christopher Mitchell" w:date="2024-08-29T12:52:00Z">
              <w:rPr>
                <w:rFonts w:ascii="Segoe UI" w:eastAsia="Times New Roman" w:hAnsi="Segoe UI" w:cs="Segoe UI"/>
                <w:color w:val="333333"/>
                <w:kern w:val="0"/>
                <w:sz w:val="18"/>
                <w:szCs w:val="18"/>
                <w:lang w:eastAsia="en-GB"/>
                <w14:ligatures w14:val="none"/>
              </w:rPr>
            </w:rPrChange>
          </w:rPr>
          <w:delText>the Control group</w:delText>
        </w:r>
        <w:r w:rsidR="008D4A62" w:rsidRPr="00154570" w:rsidDel="005D18BA">
          <w:rPr>
            <w:rFonts w:eastAsia="Times New Roman" w:cstheme="minorHAnsi"/>
            <w:color w:val="333333"/>
            <w:kern w:val="0"/>
            <w:sz w:val="20"/>
            <w:szCs w:val="20"/>
            <w:lang w:eastAsia="en-GB"/>
            <w14:ligatures w14:val="none"/>
            <w:rPrChange w:id="92" w:author="Christopher Mitchell" w:date="2024-08-29T12:52:00Z">
              <w:rPr>
                <w:rFonts w:ascii="Segoe UI" w:eastAsia="Times New Roman" w:hAnsi="Segoe UI" w:cs="Segoe UI"/>
                <w:color w:val="333333"/>
                <w:kern w:val="0"/>
                <w:sz w:val="18"/>
                <w:szCs w:val="18"/>
                <w:lang w:eastAsia="en-GB"/>
                <w14:ligatures w14:val="none"/>
              </w:rPr>
            </w:rPrChange>
          </w:rPr>
          <w:delText>,</w:delText>
        </w:r>
        <w:r w:rsidR="006414F7" w:rsidRPr="00154570" w:rsidDel="005D18BA">
          <w:rPr>
            <w:rFonts w:eastAsia="Times New Roman" w:cstheme="minorHAnsi"/>
            <w:color w:val="333333"/>
            <w:kern w:val="0"/>
            <w:sz w:val="20"/>
            <w:szCs w:val="20"/>
            <w:lang w:eastAsia="en-GB"/>
            <w14:ligatures w14:val="none"/>
            <w:rPrChange w:id="93"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r w:rsidR="006414F7" w:rsidRPr="00154570">
        <w:rPr>
          <w:rFonts w:eastAsia="Times New Roman" w:cstheme="minorHAnsi"/>
          <w:color w:val="333333"/>
          <w:kern w:val="0"/>
          <w:sz w:val="20"/>
          <w:szCs w:val="20"/>
          <w:lang w:eastAsia="en-GB"/>
          <w14:ligatures w14:val="none"/>
          <w:rPrChange w:id="94" w:author="Christopher Mitchell" w:date="2024-08-29T12:52:00Z">
            <w:rPr>
              <w:rFonts w:ascii="Segoe UI" w:eastAsia="Times New Roman" w:hAnsi="Segoe UI" w:cs="Segoe UI"/>
              <w:color w:val="333333"/>
              <w:kern w:val="0"/>
              <w:sz w:val="18"/>
              <w:szCs w:val="18"/>
              <w:lang w:eastAsia="en-GB"/>
              <w14:ligatures w14:val="none"/>
            </w:rPr>
          </w:rPrChange>
        </w:rPr>
        <w:t>are given a placebo pill</w:t>
      </w:r>
      <w:ins w:id="95" w:author="Christopher Mitchell" w:date="2024-08-29T12:07:00Z">
        <w:r w:rsidR="005D18BA" w:rsidRPr="00154570">
          <w:rPr>
            <w:rFonts w:eastAsia="Times New Roman" w:cstheme="minorHAnsi"/>
            <w:color w:val="333333"/>
            <w:kern w:val="0"/>
            <w:sz w:val="20"/>
            <w:szCs w:val="20"/>
            <w:lang w:eastAsia="en-GB"/>
            <w14:ligatures w14:val="none"/>
            <w:rPrChange w:id="96" w:author="Christopher Mitchell" w:date="2024-08-29T12:52:00Z">
              <w:rPr>
                <w:rFonts w:ascii="Segoe UI" w:eastAsia="Times New Roman" w:hAnsi="Segoe UI" w:cs="Segoe UI"/>
                <w:color w:val="333333"/>
                <w:kern w:val="0"/>
                <w:sz w:val="18"/>
                <w:szCs w:val="18"/>
                <w:lang w:eastAsia="en-GB"/>
                <w14:ligatures w14:val="none"/>
              </w:rPr>
            </w:rPrChange>
          </w:rPr>
          <w:t>: the Control group</w:t>
        </w:r>
      </w:ins>
      <w:r w:rsidR="006414F7" w:rsidRPr="00154570">
        <w:rPr>
          <w:rFonts w:eastAsia="Times New Roman" w:cstheme="minorHAnsi"/>
          <w:color w:val="333333"/>
          <w:kern w:val="0"/>
          <w:sz w:val="20"/>
          <w:szCs w:val="20"/>
          <w:lang w:eastAsia="en-GB"/>
          <w14:ligatures w14:val="none"/>
          <w:rPrChange w:id="97" w:author="Christopher Mitchell" w:date="2024-08-29T12:52:00Z">
            <w:rPr>
              <w:rFonts w:ascii="Segoe UI" w:eastAsia="Times New Roman" w:hAnsi="Segoe UI" w:cs="Segoe UI"/>
              <w:color w:val="333333"/>
              <w:kern w:val="0"/>
              <w:sz w:val="18"/>
              <w:szCs w:val="18"/>
              <w:lang w:eastAsia="en-GB"/>
              <w14:ligatures w14:val="none"/>
            </w:rPr>
          </w:rPrChange>
        </w:rPr>
        <w:t xml:space="preserve">.  </w:t>
      </w:r>
      <w:r w:rsidR="00412F9F" w:rsidRPr="00154570">
        <w:rPr>
          <w:rFonts w:eastAsia="Times New Roman" w:cstheme="minorHAnsi"/>
          <w:color w:val="333333"/>
          <w:kern w:val="0"/>
          <w:sz w:val="20"/>
          <w:szCs w:val="20"/>
          <w:lang w:eastAsia="en-GB"/>
          <w14:ligatures w14:val="none"/>
          <w:rPrChange w:id="98" w:author="Christopher Mitchell" w:date="2024-08-29T12:52:00Z">
            <w:rPr>
              <w:rFonts w:ascii="Segoe UI" w:eastAsia="Times New Roman" w:hAnsi="Segoe UI" w:cs="Segoe UI"/>
              <w:color w:val="333333"/>
              <w:kern w:val="0"/>
              <w:sz w:val="18"/>
              <w:szCs w:val="18"/>
              <w:lang w:eastAsia="en-GB"/>
              <w14:ligatures w14:val="none"/>
            </w:rPr>
          </w:rPrChange>
        </w:rPr>
        <w:t xml:space="preserve">After a month, </w:t>
      </w:r>
      <w:r w:rsidR="00F22013" w:rsidRPr="00154570">
        <w:rPr>
          <w:rFonts w:eastAsia="Times New Roman" w:cstheme="minorHAnsi"/>
          <w:color w:val="333333"/>
          <w:kern w:val="0"/>
          <w:sz w:val="20"/>
          <w:szCs w:val="20"/>
          <w:lang w:eastAsia="en-GB"/>
          <w14:ligatures w14:val="none"/>
          <w:rPrChange w:id="99" w:author="Christopher Mitchell" w:date="2024-08-29T12:52:00Z">
            <w:rPr>
              <w:rFonts w:ascii="Segoe UI" w:eastAsia="Times New Roman" w:hAnsi="Segoe UI" w:cs="Segoe UI"/>
              <w:color w:val="333333"/>
              <w:kern w:val="0"/>
              <w:sz w:val="18"/>
              <w:szCs w:val="18"/>
              <w:lang w:eastAsia="en-GB"/>
              <w14:ligatures w14:val="none"/>
            </w:rPr>
          </w:rPrChange>
        </w:rPr>
        <w:t>each participant</w:t>
      </w:r>
      <w:r w:rsidR="00412F9F" w:rsidRPr="00154570">
        <w:rPr>
          <w:rFonts w:eastAsia="Times New Roman" w:cstheme="minorHAnsi"/>
          <w:color w:val="333333"/>
          <w:kern w:val="0"/>
          <w:sz w:val="20"/>
          <w:szCs w:val="20"/>
          <w:lang w:eastAsia="en-GB"/>
          <w14:ligatures w14:val="none"/>
          <w:rPrChange w:id="100" w:author="Christopher Mitchell" w:date="2024-08-29T12:52:00Z">
            <w:rPr>
              <w:rFonts w:ascii="Segoe UI" w:eastAsia="Times New Roman" w:hAnsi="Segoe UI" w:cs="Segoe UI"/>
              <w:color w:val="333333"/>
              <w:kern w:val="0"/>
              <w:sz w:val="18"/>
              <w:szCs w:val="18"/>
              <w:lang w:eastAsia="en-GB"/>
              <w14:ligatures w14:val="none"/>
            </w:rPr>
          </w:rPrChange>
        </w:rPr>
        <w:t xml:space="preserve"> rate</w:t>
      </w:r>
      <w:r w:rsidR="00F22013" w:rsidRPr="00154570">
        <w:rPr>
          <w:rFonts w:eastAsia="Times New Roman" w:cstheme="minorHAnsi"/>
          <w:color w:val="333333"/>
          <w:kern w:val="0"/>
          <w:sz w:val="20"/>
          <w:szCs w:val="20"/>
          <w:lang w:eastAsia="en-GB"/>
          <w14:ligatures w14:val="none"/>
          <w:rPrChange w:id="101" w:author="Christopher Mitchell" w:date="2024-08-29T12:52:00Z">
            <w:rPr>
              <w:rFonts w:ascii="Segoe UI" w:eastAsia="Times New Roman" w:hAnsi="Segoe UI" w:cs="Segoe UI"/>
              <w:color w:val="333333"/>
              <w:kern w:val="0"/>
              <w:sz w:val="18"/>
              <w:szCs w:val="18"/>
              <w:lang w:eastAsia="en-GB"/>
              <w14:ligatures w14:val="none"/>
            </w:rPr>
          </w:rPrChange>
        </w:rPr>
        <w:t>s</w:t>
      </w:r>
      <w:r w:rsidR="00412F9F" w:rsidRPr="00154570">
        <w:rPr>
          <w:rFonts w:eastAsia="Times New Roman" w:cstheme="minorHAnsi"/>
          <w:color w:val="333333"/>
          <w:kern w:val="0"/>
          <w:sz w:val="20"/>
          <w:szCs w:val="20"/>
          <w:lang w:eastAsia="en-GB"/>
          <w14:ligatures w14:val="none"/>
          <w:rPrChange w:id="102" w:author="Christopher Mitchell" w:date="2024-08-29T12:52:00Z">
            <w:rPr>
              <w:rFonts w:ascii="Segoe UI" w:eastAsia="Times New Roman" w:hAnsi="Segoe UI" w:cs="Segoe UI"/>
              <w:color w:val="333333"/>
              <w:kern w:val="0"/>
              <w:sz w:val="18"/>
              <w:szCs w:val="18"/>
              <w:lang w:eastAsia="en-GB"/>
              <w14:ligatures w14:val="none"/>
            </w:rPr>
          </w:rPrChange>
        </w:rPr>
        <w:t xml:space="preserve"> their anxiety on a scale of 1-10.</w:t>
      </w:r>
      <w:r w:rsidR="00F22013" w:rsidRPr="00154570">
        <w:rPr>
          <w:rFonts w:eastAsia="Times New Roman" w:cstheme="minorHAnsi"/>
          <w:color w:val="333333"/>
          <w:kern w:val="0"/>
          <w:sz w:val="20"/>
          <w:szCs w:val="20"/>
          <w:lang w:eastAsia="en-GB"/>
          <w14:ligatures w14:val="none"/>
          <w:rPrChange w:id="103"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id="104" w:author="Christopher Mitchell" w:date="2024-08-30T06:20:00Z">
        <w:r w:rsidR="00834ED7">
          <w:rPr>
            <w:rFonts w:eastAsia="Times New Roman" w:cstheme="minorHAnsi"/>
            <w:color w:val="333333"/>
            <w:kern w:val="0"/>
            <w:sz w:val="20"/>
            <w:szCs w:val="20"/>
            <w:lang w:eastAsia="en-GB"/>
            <w14:ligatures w14:val="none"/>
          </w:rPr>
          <w:t xml:space="preserve">So the independent variable (IV) is whether the </w:t>
        </w:r>
        <w:r w:rsidR="00A766C4">
          <w:rPr>
            <w:rFonts w:eastAsia="Times New Roman" w:cstheme="minorHAnsi"/>
            <w:color w:val="333333"/>
            <w:kern w:val="0"/>
            <w:sz w:val="20"/>
            <w:szCs w:val="20"/>
            <w:lang w:eastAsia="en-GB"/>
            <w14:ligatures w14:val="none"/>
          </w:rPr>
          <w:t xml:space="preserve">participants received a drug or a placebo.  The dependent variable (DV) is their anxiety ratings at the </w:t>
        </w:r>
      </w:ins>
      <w:ins w:id="105" w:author="Christopher Mitchell" w:date="2024-08-30T06:21:00Z">
        <w:r w:rsidR="00A766C4">
          <w:rPr>
            <w:rFonts w:eastAsia="Times New Roman" w:cstheme="minorHAnsi"/>
            <w:color w:val="333333"/>
            <w:kern w:val="0"/>
            <w:sz w:val="20"/>
            <w:szCs w:val="20"/>
            <w:lang w:eastAsia="en-GB"/>
            <w14:ligatures w14:val="none"/>
          </w:rPr>
          <w:t>end of a month.</w:t>
        </w:r>
      </w:ins>
    </w:p>
    <w:p w14:paraId="3D9DF379" w14:textId="10ED1117" w:rsidR="00387651" w:rsidRPr="00154570" w:rsidRDefault="00F22013" w:rsidP="00387651">
      <w:pPr>
        <w:spacing w:line="240" w:lineRule="auto"/>
        <w:rPr>
          <w:rFonts w:eastAsia="Times New Roman" w:cstheme="minorHAnsi"/>
          <w:color w:val="333333"/>
          <w:kern w:val="0"/>
          <w:sz w:val="20"/>
          <w:szCs w:val="20"/>
          <w:lang w:eastAsia="en-GB"/>
          <w14:ligatures w14:val="none"/>
          <w:rPrChange w:id="106" w:author="Christopher Mitchell" w:date="2024-08-29T12:52:00Z">
            <w:rPr>
              <w:rFonts w:ascii="Segoe UI" w:eastAsia="Times New Roman" w:hAnsi="Segoe UI" w:cs="Segoe UI"/>
              <w:color w:val="333333"/>
              <w:kern w:val="0"/>
              <w:sz w:val="18"/>
              <w:szCs w:val="18"/>
              <w:lang w:eastAsia="en-GB"/>
              <w14:ligatures w14:val="none"/>
            </w:rPr>
          </w:rPrChange>
        </w:rPr>
      </w:pPr>
      <w:r w:rsidRPr="00154570">
        <w:rPr>
          <w:rFonts w:eastAsia="Times New Roman" w:cstheme="minorHAnsi"/>
          <w:b/>
          <w:bCs/>
          <w:color w:val="333333"/>
          <w:kern w:val="0"/>
          <w:sz w:val="20"/>
          <w:szCs w:val="20"/>
          <w:lang w:eastAsia="en-GB"/>
          <w14:ligatures w14:val="none"/>
          <w:rPrChange w:id="107" w:author="Christopher Mitchell" w:date="2024-08-29T12:52:00Z">
            <w:rPr>
              <w:rFonts w:ascii="Segoe UI" w:eastAsia="Times New Roman" w:hAnsi="Segoe UI" w:cs="Segoe UI"/>
              <w:color w:val="333333"/>
              <w:kern w:val="0"/>
              <w:sz w:val="18"/>
              <w:szCs w:val="18"/>
              <w:lang w:eastAsia="en-GB"/>
              <w14:ligatures w14:val="none"/>
            </w:rPr>
          </w:rPrChange>
        </w:rPr>
        <w:t>Each graph below depicts</w:t>
      </w:r>
      <w:r w:rsidRPr="00154570">
        <w:rPr>
          <w:rFonts w:eastAsia="Times New Roman" w:cstheme="minorHAnsi"/>
          <w:color w:val="333333"/>
          <w:kern w:val="0"/>
          <w:sz w:val="20"/>
          <w:szCs w:val="20"/>
          <w:lang w:eastAsia="en-GB"/>
          <w14:ligatures w14:val="none"/>
          <w:rPrChange w:id="108" w:author="Christopher Mitchell" w:date="2024-08-29T12:52:00Z">
            <w:rPr>
              <w:rFonts w:ascii="Segoe UI" w:eastAsia="Times New Roman" w:hAnsi="Segoe UI" w:cs="Segoe UI"/>
              <w:color w:val="333333"/>
              <w:kern w:val="0"/>
              <w:sz w:val="18"/>
              <w:szCs w:val="18"/>
              <w:lang w:eastAsia="en-GB"/>
              <w14:ligatures w14:val="none"/>
            </w:rPr>
          </w:rPrChange>
        </w:rPr>
        <w:t xml:space="preserve"> </w:t>
      </w:r>
      <w:r w:rsidRPr="00154570">
        <w:rPr>
          <w:rFonts w:eastAsia="Times New Roman" w:cstheme="minorHAnsi"/>
          <w:b/>
          <w:bCs/>
          <w:color w:val="333333"/>
          <w:kern w:val="0"/>
          <w:sz w:val="20"/>
          <w:szCs w:val="20"/>
          <w:lang w:eastAsia="en-GB"/>
          <w14:ligatures w14:val="none"/>
          <w:rPrChange w:id="109" w:author="Christopher Mitchell" w:date="2024-08-29T12:52:00Z">
            <w:rPr>
              <w:rFonts w:ascii="Segoe UI" w:eastAsia="Times New Roman" w:hAnsi="Segoe UI" w:cs="Segoe UI"/>
              <w:b/>
              <w:bCs/>
              <w:color w:val="333333"/>
              <w:kern w:val="0"/>
              <w:sz w:val="18"/>
              <w:szCs w:val="18"/>
              <w:lang w:eastAsia="en-GB"/>
              <w14:ligatures w14:val="none"/>
            </w:rPr>
          </w:rPrChange>
        </w:rPr>
        <w:t>two experiments</w:t>
      </w:r>
      <w:r w:rsidR="007157F9" w:rsidRPr="00154570">
        <w:rPr>
          <w:rFonts w:eastAsia="Times New Roman" w:cstheme="minorHAnsi"/>
          <w:color w:val="333333"/>
          <w:kern w:val="0"/>
          <w:sz w:val="20"/>
          <w:szCs w:val="20"/>
          <w:lang w:eastAsia="en-GB"/>
          <w14:ligatures w14:val="none"/>
          <w:rPrChange w:id="110"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id="111" w:author="Christopher Mitchell" w:date="2024-08-29T12:19:00Z">
        <w:r w:rsidR="00502F56" w:rsidRPr="00154570">
          <w:rPr>
            <w:rFonts w:eastAsia="Times New Roman" w:cstheme="minorHAnsi"/>
            <w:color w:val="333333"/>
            <w:kern w:val="0"/>
            <w:sz w:val="20"/>
            <w:szCs w:val="20"/>
            <w:lang w:eastAsia="en-GB"/>
            <w14:ligatures w14:val="none"/>
            <w:rPrChange w:id="112" w:author="Christopher Mitchell" w:date="2024-08-29T12:52:00Z">
              <w:rPr>
                <w:rFonts w:ascii="Segoe UI" w:eastAsia="Times New Roman" w:hAnsi="Segoe UI" w:cs="Segoe UI"/>
                <w:color w:val="333333"/>
                <w:kern w:val="0"/>
                <w:sz w:val="18"/>
                <w:szCs w:val="18"/>
                <w:lang w:eastAsia="en-GB"/>
                <w14:ligatures w14:val="none"/>
              </w:rPr>
            </w:rPrChange>
          </w:rPr>
          <w:t xml:space="preserve">Experiment 1 </w:t>
        </w:r>
      </w:ins>
      <w:ins w:id="113" w:author="Christopher Mitchell" w:date="2024-08-29T13:28:00Z">
        <w:r w:rsidR="00B16148">
          <w:rPr>
            <w:rFonts w:eastAsia="Times New Roman" w:cstheme="minorHAnsi"/>
            <w:color w:val="333333"/>
            <w:kern w:val="0"/>
            <w:sz w:val="20"/>
            <w:szCs w:val="20"/>
            <w:lang w:eastAsia="en-GB"/>
            <w14:ligatures w14:val="none"/>
          </w:rPr>
          <w:t xml:space="preserve">in </w:t>
        </w:r>
      </w:ins>
      <w:del w:id="114" w:author="Christopher Mitchell" w:date="2024-08-29T12:19:00Z">
        <w:r w:rsidR="007157F9" w:rsidRPr="00154570" w:rsidDel="00502F56">
          <w:rPr>
            <w:rFonts w:eastAsia="Times New Roman" w:cstheme="minorHAnsi"/>
            <w:color w:val="333333"/>
            <w:kern w:val="0"/>
            <w:sz w:val="20"/>
            <w:szCs w:val="20"/>
            <w:lang w:eastAsia="en-GB"/>
            <w14:ligatures w14:val="none"/>
            <w:rPrChange w:id="115" w:author="Christopher Mitchell" w:date="2024-08-29T12:52:00Z">
              <w:rPr>
                <w:rFonts w:ascii="Segoe UI" w:eastAsia="Times New Roman" w:hAnsi="Segoe UI" w:cs="Segoe UI"/>
                <w:color w:val="333333"/>
                <w:kern w:val="0"/>
                <w:sz w:val="18"/>
                <w:szCs w:val="18"/>
                <w:lang w:eastAsia="en-GB"/>
                <w14:ligatures w14:val="none"/>
              </w:rPr>
            </w:rPrChange>
          </w:rPr>
          <w:delText xml:space="preserve">one </w:delText>
        </w:r>
      </w:del>
      <w:del w:id="116" w:author="Christopher Mitchell" w:date="2024-08-29T13:28:00Z">
        <w:r w:rsidR="007157F9" w:rsidRPr="00154570" w:rsidDel="00B16148">
          <w:rPr>
            <w:rFonts w:eastAsia="Times New Roman" w:cstheme="minorHAnsi"/>
            <w:color w:val="333333"/>
            <w:kern w:val="0"/>
            <w:sz w:val="20"/>
            <w:szCs w:val="20"/>
            <w:lang w:eastAsia="en-GB"/>
            <w14:ligatures w14:val="none"/>
            <w:rPrChange w:id="117" w:author="Christopher Mitchell" w:date="2024-08-29T12:52:00Z">
              <w:rPr>
                <w:rFonts w:ascii="Segoe UI" w:eastAsia="Times New Roman" w:hAnsi="Segoe UI" w:cs="Segoe UI"/>
                <w:color w:val="333333"/>
                <w:kern w:val="0"/>
                <w:sz w:val="18"/>
                <w:szCs w:val="18"/>
                <w:lang w:eastAsia="en-GB"/>
                <w14:ligatures w14:val="none"/>
              </w:rPr>
            </w:rPrChange>
          </w:rPr>
          <w:delText>on t</w:delText>
        </w:r>
      </w:del>
      <w:ins w:id="118" w:author="Christopher Mitchell" w:date="2024-08-29T13:28:00Z">
        <w:r w:rsidR="00B16148">
          <w:rPr>
            <w:rFonts w:eastAsia="Times New Roman" w:cstheme="minorHAnsi"/>
            <w:color w:val="333333"/>
            <w:kern w:val="0"/>
            <w:sz w:val="20"/>
            <w:szCs w:val="20"/>
            <w:lang w:eastAsia="en-GB"/>
            <w14:ligatures w14:val="none"/>
          </w:rPr>
          <w:t>t</w:t>
        </w:r>
      </w:ins>
      <w:r w:rsidR="007157F9" w:rsidRPr="00154570">
        <w:rPr>
          <w:rFonts w:eastAsia="Times New Roman" w:cstheme="minorHAnsi"/>
          <w:color w:val="333333"/>
          <w:kern w:val="0"/>
          <w:sz w:val="20"/>
          <w:szCs w:val="20"/>
          <w:lang w:eastAsia="en-GB"/>
          <w14:ligatures w14:val="none"/>
          <w:rPrChange w:id="119" w:author="Christopher Mitchell" w:date="2024-08-29T12:52:00Z">
            <w:rPr>
              <w:rFonts w:ascii="Segoe UI" w:eastAsia="Times New Roman" w:hAnsi="Segoe UI" w:cs="Segoe UI"/>
              <w:color w:val="333333"/>
              <w:kern w:val="0"/>
              <w:sz w:val="18"/>
              <w:szCs w:val="18"/>
              <w:lang w:eastAsia="en-GB"/>
              <w14:ligatures w14:val="none"/>
            </w:rPr>
          </w:rPrChange>
        </w:rPr>
        <w:t xml:space="preserve">he left </w:t>
      </w:r>
      <w:ins w:id="120" w:author="Christopher Mitchell" w:date="2024-08-29T13:28:00Z">
        <w:r w:rsidR="00B16148">
          <w:rPr>
            <w:rFonts w:eastAsia="Times New Roman" w:cstheme="minorHAnsi"/>
            <w:color w:val="333333"/>
            <w:kern w:val="0"/>
            <w:sz w:val="20"/>
            <w:szCs w:val="20"/>
            <w:lang w:eastAsia="en-GB"/>
            <w14:ligatures w14:val="none"/>
          </w:rPr>
          <w:t xml:space="preserve">panel </w:t>
        </w:r>
      </w:ins>
      <w:r w:rsidR="007157F9" w:rsidRPr="00154570">
        <w:rPr>
          <w:rFonts w:eastAsia="Times New Roman" w:cstheme="minorHAnsi"/>
          <w:color w:val="333333"/>
          <w:kern w:val="0"/>
          <w:sz w:val="20"/>
          <w:szCs w:val="20"/>
          <w:lang w:eastAsia="en-GB"/>
          <w14:ligatures w14:val="none"/>
          <w:rPrChange w:id="121" w:author="Christopher Mitchell" w:date="2024-08-29T12:52:00Z">
            <w:rPr>
              <w:rFonts w:ascii="Segoe UI" w:eastAsia="Times New Roman" w:hAnsi="Segoe UI" w:cs="Segoe UI"/>
              <w:color w:val="333333"/>
              <w:kern w:val="0"/>
              <w:sz w:val="18"/>
              <w:szCs w:val="18"/>
              <w:lang w:eastAsia="en-GB"/>
              <w14:ligatures w14:val="none"/>
            </w:rPr>
          </w:rPrChange>
        </w:rPr>
        <w:t xml:space="preserve">and </w:t>
      </w:r>
      <w:del w:id="122" w:author="Christopher Mitchell" w:date="2024-08-29T12:19:00Z">
        <w:r w:rsidR="007157F9" w:rsidRPr="00154570" w:rsidDel="00502F56">
          <w:rPr>
            <w:rFonts w:eastAsia="Times New Roman" w:cstheme="minorHAnsi"/>
            <w:color w:val="333333"/>
            <w:kern w:val="0"/>
            <w:sz w:val="20"/>
            <w:szCs w:val="20"/>
            <w:lang w:eastAsia="en-GB"/>
            <w14:ligatures w14:val="none"/>
            <w:rPrChange w:id="123" w:author="Christopher Mitchell" w:date="2024-08-29T12:52:00Z">
              <w:rPr>
                <w:rFonts w:ascii="Segoe UI" w:eastAsia="Times New Roman" w:hAnsi="Segoe UI" w:cs="Segoe UI"/>
                <w:color w:val="333333"/>
                <w:kern w:val="0"/>
                <w:sz w:val="18"/>
                <w:szCs w:val="18"/>
                <w:lang w:eastAsia="en-GB"/>
                <w14:ligatures w14:val="none"/>
              </w:rPr>
            </w:rPrChange>
          </w:rPr>
          <w:delText xml:space="preserve">one </w:delText>
        </w:r>
      </w:del>
      <w:ins w:id="124" w:author="Christopher Mitchell" w:date="2024-08-29T12:19:00Z">
        <w:r w:rsidR="00502F56" w:rsidRPr="00154570">
          <w:rPr>
            <w:rFonts w:eastAsia="Times New Roman" w:cstheme="minorHAnsi"/>
            <w:color w:val="333333"/>
            <w:kern w:val="0"/>
            <w:sz w:val="20"/>
            <w:szCs w:val="20"/>
            <w:lang w:eastAsia="en-GB"/>
            <w14:ligatures w14:val="none"/>
            <w:rPrChange w:id="125" w:author="Christopher Mitchell" w:date="2024-08-29T12:52:00Z">
              <w:rPr>
                <w:rFonts w:ascii="Segoe UI" w:eastAsia="Times New Roman" w:hAnsi="Segoe UI" w:cs="Segoe UI"/>
                <w:color w:val="333333"/>
                <w:kern w:val="0"/>
                <w:sz w:val="18"/>
                <w:szCs w:val="18"/>
                <w:lang w:eastAsia="en-GB"/>
                <w14:ligatures w14:val="none"/>
              </w:rPr>
            </w:rPrChange>
          </w:rPr>
          <w:t xml:space="preserve">Experiment 2 </w:t>
        </w:r>
      </w:ins>
      <w:ins w:id="126" w:author="Christopher Mitchell" w:date="2024-08-29T13:28:00Z">
        <w:r w:rsidR="00B16148">
          <w:rPr>
            <w:rFonts w:eastAsia="Times New Roman" w:cstheme="minorHAnsi"/>
            <w:color w:val="333333"/>
            <w:kern w:val="0"/>
            <w:sz w:val="20"/>
            <w:szCs w:val="20"/>
            <w:lang w:eastAsia="en-GB"/>
            <w14:ligatures w14:val="none"/>
          </w:rPr>
          <w:t xml:space="preserve">in the </w:t>
        </w:r>
      </w:ins>
      <w:del w:id="127" w:author="Christopher Mitchell" w:date="2024-08-29T13:28:00Z">
        <w:r w:rsidR="007157F9" w:rsidRPr="00154570" w:rsidDel="00B16148">
          <w:rPr>
            <w:rFonts w:eastAsia="Times New Roman" w:cstheme="minorHAnsi"/>
            <w:color w:val="333333"/>
            <w:kern w:val="0"/>
            <w:sz w:val="20"/>
            <w:szCs w:val="20"/>
            <w:lang w:eastAsia="en-GB"/>
            <w14:ligatures w14:val="none"/>
            <w:rPrChange w:id="128" w:author="Christopher Mitchell" w:date="2024-08-29T12:52:00Z">
              <w:rPr>
                <w:rFonts w:ascii="Segoe UI" w:eastAsia="Times New Roman" w:hAnsi="Segoe UI" w:cs="Segoe UI"/>
                <w:color w:val="333333"/>
                <w:kern w:val="0"/>
                <w:sz w:val="18"/>
                <w:szCs w:val="18"/>
                <w:lang w:eastAsia="en-GB"/>
                <w14:ligatures w14:val="none"/>
              </w:rPr>
            </w:rPrChange>
          </w:rPr>
          <w:delText xml:space="preserve">on the </w:delText>
        </w:r>
      </w:del>
      <w:r w:rsidR="007157F9" w:rsidRPr="00154570">
        <w:rPr>
          <w:rFonts w:eastAsia="Times New Roman" w:cstheme="minorHAnsi"/>
          <w:color w:val="333333"/>
          <w:kern w:val="0"/>
          <w:sz w:val="20"/>
          <w:szCs w:val="20"/>
          <w:lang w:eastAsia="en-GB"/>
          <w14:ligatures w14:val="none"/>
          <w:rPrChange w:id="129" w:author="Christopher Mitchell" w:date="2024-08-29T12:52:00Z">
            <w:rPr>
              <w:rFonts w:ascii="Segoe UI" w:eastAsia="Times New Roman" w:hAnsi="Segoe UI" w:cs="Segoe UI"/>
              <w:color w:val="333333"/>
              <w:kern w:val="0"/>
              <w:sz w:val="18"/>
              <w:szCs w:val="18"/>
              <w:lang w:eastAsia="en-GB"/>
              <w14:ligatures w14:val="none"/>
            </w:rPr>
          </w:rPrChange>
        </w:rPr>
        <w:t>right</w:t>
      </w:r>
      <w:ins w:id="130" w:author="Christopher Mitchell" w:date="2024-08-29T13:28:00Z">
        <w:r w:rsidR="00B16148">
          <w:rPr>
            <w:rFonts w:eastAsia="Times New Roman" w:cstheme="minorHAnsi"/>
            <w:color w:val="333333"/>
            <w:kern w:val="0"/>
            <w:sz w:val="20"/>
            <w:szCs w:val="20"/>
            <w:lang w:eastAsia="en-GB"/>
            <w14:ligatures w14:val="none"/>
          </w:rPr>
          <w:t xml:space="preserve"> panel</w:t>
        </w:r>
      </w:ins>
      <w:ins w:id="131" w:author="Christopher Mitchell" w:date="2024-08-29T13:27:00Z">
        <w:r w:rsidR="00D50158">
          <w:rPr>
            <w:rFonts w:eastAsia="Times New Roman" w:cstheme="minorHAnsi"/>
            <w:color w:val="333333"/>
            <w:kern w:val="0"/>
            <w:sz w:val="20"/>
            <w:szCs w:val="20"/>
            <w:lang w:eastAsia="en-GB"/>
            <w14:ligatures w14:val="none"/>
          </w:rPr>
          <w:t xml:space="preserve">.  Both </w:t>
        </w:r>
      </w:ins>
      <w:ins w:id="132" w:author="Christopher Mitchell" w:date="2024-08-29T13:29:00Z">
        <w:r w:rsidR="00B16148">
          <w:rPr>
            <w:rFonts w:eastAsia="Times New Roman" w:cstheme="minorHAnsi"/>
            <w:color w:val="333333"/>
            <w:kern w:val="0"/>
            <w:sz w:val="20"/>
            <w:szCs w:val="20"/>
            <w:lang w:eastAsia="en-GB"/>
            <w14:ligatures w14:val="none"/>
          </w:rPr>
          <w:t xml:space="preserve">Experiments </w:t>
        </w:r>
      </w:ins>
      <w:ins w:id="133" w:author="Christopher Mitchell" w:date="2024-08-29T12:08:00Z">
        <w:r w:rsidR="002E6EE8" w:rsidRPr="00154570">
          <w:rPr>
            <w:rFonts w:eastAsia="Times New Roman" w:cstheme="minorHAnsi"/>
            <w:color w:val="333333"/>
            <w:kern w:val="0"/>
            <w:sz w:val="20"/>
            <w:szCs w:val="20"/>
            <w:lang w:eastAsia="en-GB"/>
            <w14:ligatures w14:val="none"/>
            <w:rPrChange w:id="134" w:author="Christopher Mitchell" w:date="2024-08-29T12:52:00Z">
              <w:rPr>
                <w:rFonts w:ascii="Segoe UI" w:eastAsia="Times New Roman" w:hAnsi="Segoe UI" w:cs="Segoe UI"/>
                <w:color w:val="333333"/>
                <w:kern w:val="0"/>
                <w:sz w:val="18"/>
                <w:szCs w:val="18"/>
                <w:lang w:eastAsia="en-GB"/>
                <w14:ligatures w14:val="none"/>
              </w:rPr>
            </w:rPrChange>
          </w:rPr>
          <w:t xml:space="preserve">test the effect of </w:t>
        </w:r>
      </w:ins>
      <w:ins w:id="135" w:author="Christopher Mitchell" w:date="2024-08-29T13:29:00Z">
        <w:r w:rsidR="00B16148">
          <w:rPr>
            <w:rFonts w:eastAsia="Times New Roman" w:cstheme="minorHAnsi"/>
            <w:color w:val="333333"/>
            <w:kern w:val="0"/>
            <w:sz w:val="20"/>
            <w:szCs w:val="20"/>
            <w:lang w:eastAsia="en-GB"/>
            <w14:ligatures w14:val="none"/>
          </w:rPr>
          <w:t>a</w:t>
        </w:r>
      </w:ins>
      <w:ins w:id="136" w:author="Christopher Mitchell" w:date="2024-08-29T12:08:00Z">
        <w:r w:rsidR="002E6EE8" w:rsidRPr="00154570">
          <w:rPr>
            <w:rFonts w:eastAsia="Times New Roman" w:cstheme="minorHAnsi"/>
            <w:color w:val="333333"/>
            <w:kern w:val="0"/>
            <w:sz w:val="20"/>
            <w:szCs w:val="20"/>
            <w:lang w:eastAsia="en-GB"/>
            <w14:ligatures w14:val="none"/>
            <w:rPrChange w:id="137" w:author="Christopher Mitchell" w:date="2024-08-29T12:52:00Z">
              <w:rPr>
                <w:rFonts w:ascii="Segoe UI" w:eastAsia="Times New Roman" w:hAnsi="Segoe UI" w:cs="Segoe UI"/>
                <w:color w:val="333333"/>
                <w:kern w:val="0"/>
                <w:sz w:val="18"/>
                <w:szCs w:val="18"/>
                <w:lang w:eastAsia="en-GB"/>
                <w14:ligatures w14:val="none"/>
              </w:rPr>
            </w:rPrChange>
          </w:rPr>
          <w:t xml:space="preserve"> new drug on anxiety</w:t>
        </w:r>
      </w:ins>
      <w:ins w:id="138" w:author="Christopher Mitchell" w:date="2024-08-29T12:07:00Z">
        <w:r w:rsidR="00813FFB" w:rsidRPr="00154570">
          <w:rPr>
            <w:rFonts w:eastAsia="Times New Roman" w:cstheme="minorHAnsi"/>
            <w:color w:val="333333"/>
            <w:kern w:val="0"/>
            <w:sz w:val="20"/>
            <w:szCs w:val="20"/>
            <w:lang w:eastAsia="en-GB"/>
            <w14:ligatures w14:val="none"/>
            <w:rPrChange w:id="139"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del w:id="140" w:author="Christopher Mitchell" w:date="2024-08-29T12:08:00Z">
        <w:r w:rsidR="007157F9" w:rsidRPr="00154570" w:rsidDel="00813FFB">
          <w:rPr>
            <w:rFonts w:eastAsia="Times New Roman" w:cstheme="minorHAnsi"/>
            <w:color w:val="333333"/>
            <w:kern w:val="0"/>
            <w:sz w:val="20"/>
            <w:szCs w:val="20"/>
            <w:lang w:eastAsia="en-GB"/>
            <w14:ligatures w14:val="none"/>
            <w:rPrChange w:id="141" w:author="Christopher Mitchell" w:date="2024-08-29T12:52:00Z">
              <w:rPr>
                <w:rFonts w:ascii="Segoe UI" w:eastAsia="Times New Roman" w:hAnsi="Segoe UI" w:cs="Segoe UI"/>
                <w:color w:val="333333"/>
                <w:kern w:val="0"/>
                <w:sz w:val="18"/>
                <w:szCs w:val="18"/>
                <w:lang w:eastAsia="en-GB"/>
                <w14:ligatures w14:val="none"/>
              </w:rPr>
            </w:rPrChange>
          </w:rPr>
          <w:delText>,</w:delText>
        </w:r>
        <w:r w:rsidRPr="00154570" w:rsidDel="00813FFB">
          <w:rPr>
            <w:rFonts w:eastAsia="Times New Roman" w:cstheme="minorHAnsi"/>
            <w:color w:val="333333"/>
            <w:kern w:val="0"/>
            <w:sz w:val="20"/>
            <w:szCs w:val="20"/>
            <w:lang w:eastAsia="en-GB"/>
            <w14:ligatures w14:val="none"/>
            <w:rPrChange w:id="142"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Pr="00154570" w:rsidDel="002E6EE8">
          <w:rPr>
            <w:rFonts w:eastAsia="Times New Roman" w:cstheme="minorHAnsi"/>
            <w:color w:val="333333"/>
            <w:kern w:val="0"/>
            <w:sz w:val="20"/>
            <w:szCs w:val="20"/>
            <w:lang w:eastAsia="en-GB"/>
            <w14:ligatures w14:val="none"/>
            <w:rPrChange w:id="143" w:author="Christopher Mitchell" w:date="2024-08-29T12:52:00Z">
              <w:rPr>
                <w:rFonts w:ascii="Segoe UI" w:eastAsia="Times New Roman" w:hAnsi="Segoe UI" w:cs="Segoe UI"/>
                <w:color w:val="333333"/>
                <w:kern w:val="0"/>
                <w:sz w:val="18"/>
                <w:szCs w:val="18"/>
                <w:lang w:eastAsia="en-GB"/>
                <w14:ligatures w14:val="none"/>
              </w:rPr>
            </w:rPrChange>
          </w:rPr>
          <w:delText>us</w:delText>
        </w:r>
        <w:r w:rsidRPr="00154570" w:rsidDel="00813FFB">
          <w:rPr>
            <w:rFonts w:eastAsia="Times New Roman" w:cstheme="minorHAnsi"/>
            <w:color w:val="333333"/>
            <w:kern w:val="0"/>
            <w:sz w:val="20"/>
            <w:szCs w:val="20"/>
            <w:lang w:eastAsia="en-GB"/>
            <w14:ligatures w14:val="none"/>
            <w:rPrChange w:id="144" w:author="Christopher Mitchell" w:date="2024-08-29T12:52:00Z">
              <w:rPr>
                <w:rFonts w:ascii="Segoe UI" w:eastAsia="Times New Roman" w:hAnsi="Segoe UI" w:cs="Segoe UI"/>
                <w:color w:val="333333"/>
                <w:kern w:val="0"/>
                <w:sz w:val="18"/>
                <w:szCs w:val="18"/>
                <w:lang w:eastAsia="en-GB"/>
                <w14:ligatures w14:val="none"/>
              </w:rPr>
            </w:rPrChange>
          </w:rPr>
          <w:delText>ing t</w:delText>
        </w:r>
        <w:r w:rsidRPr="00154570" w:rsidDel="002E6EE8">
          <w:rPr>
            <w:rFonts w:eastAsia="Times New Roman" w:cstheme="minorHAnsi"/>
            <w:color w:val="333333"/>
            <w:kern w:val="0"/>
            <w:sz w:val="20"/>
            <w:szCs w:val="20"/>
            <w:lang w:eastAsia="en-GB"/>
            <w14:ligatures w14:val="none"/>
            <w:rPrChange w:id="145" w:author="Christopher Mitchell" w:date="2024-08-29T12:52:00Z">
              <w:rPr>
                <w:rFonts w:ascii="Segoe UI" w:eastAsia="Times New Roman" w:hAnsi="Segoe UI" w:cs="Segoe UI"/>
                <w:color w:val="333333"/>
                <w:kern w:val="0"/>
                <w:sz w:val="18"/>
                <w:szCs w:val="18"/>
                <w:lang w:eastAsia="en-GB"/>
                <w14:ligatures w14:val="none"/>
              </w:rPr>
            </w:rPrChange>
          </w:rPr>
          <w:delText>he Independent Variable (IV</w:delText>
        </w:r>
        <w:r w:rsidR="007157F9" w:rsidRPr="00154570" w:rsidDel="002E6EE8">
          <w:rPr>
            <w:rFonts w:eastAsia="Times New Roman" w:cstheme="minorHAnsi"/>
            <w:color w:val="333333"/>
            <w:kern w:val="0"/>
            <w:sz w:val="20"/>
            <w:szCs w:val="20"/>
            <w:lang w:eastAsia="en-GB"/>
            <w14:ligatures w14:val="none"/>
            <w:rPrChange w:id="146"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Pr="00154570" w:rsidDel="002E6EE8">
          <w:rPr>
            <w:rFonts w:eastAsia="Times New Roman" w:cstheme="minorHAnsi"/>
            <w:color w:val="333333"/>
            <w:kern w:val="0"/>
            <w:sz w:val="20"/>
            <w:szCs w:val="20"/>
            <w:lang w:eastAsia="en-GB"/>
            <w14:ligatures w14:val="none"/>
            <w:rPrChange w:id="147" w:author="Christopher Mitchell" w:date="2024-08-29T12:52:00Z">
              <w:rPr>
                <w:rFonts w:ascii="Segoe UI" w:eastAsia="Times New Roman" w:hAnsi="Segoe UI" w:cs="Segoe UI"/>
                <w:color w:val="333333"/>
                <w:kern w:val="0"/>
                <w:sz w:val="18"/>
                <w:szCs w:val="18"/>
                <w:lang w:eastAsia="en-GB"/>
                <w14:ligatures w14:val="none"/>
              </w:rPr>
            </w:rPrChange>
          </w:rPr>
          <w:delText>drug vs placebo</w:delText>
        </w:r>
        <w:r w:rsidR="007157F9" w:rsidRPr="00154570" w:rsidDel="002E6EE8">
          <w:rPr>
            <w:rFonts w:eastAsia="Times New Roman" w:cstheme="minorHAnsi"/>
            <w:color w:val="333333"/>
            <w:kern w:val="0"/>
            <w:sz w:val="20"/>
            <w:szCs w:val="20"/>
            <w:lang w:eastAsia="en-GB"/>
            <w14:ligatures w14:val="none"/>
            <w:rPrChange w:id="148"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Pr="00154570" w:rsidDel="002E6EE8">
          <w:rPr>
            <w:rFonts w:eastAsia="Times New Roman" w:cstheme="minorHAnsi"/>
            <w:color w:val="333333"/>
            <w:kern w:val="0"/>
            <w:sz w:val="20"/>
            <w:szCs w:val="20"/>
            <w:lang w:eastAsia="en-GB"/>
            <w14:ligatures w14:val="none"/>
            <w:rPrChange w:id="149" w:author="Christopher Mitchell" w:date="2024-08-29T12:52:00Z">
              <w:rPr>
                <w:rFonts w:ascii="Segoe UI" w:eastAsia="Times New Roman" w:hAnsi="Segoe UI" w:cs="Segoe UI"/>
                <w:color w:val="333333"/>
                <w:kern w:val="0"/>
                <w:sz w:val="18"/>
                <w:szCs w:val="18"/>
                <w:lang w:eastAsia="en-GB"/>
                <w14:ligatures w14:val="none"/>
              </w:rPr>
            </w:rPrChange>
          </w:rPr>
          <w:delText>and the Dependent Variable (DV</w:delText>
        </w:r>
        <w:r w:rsidR="007157F9" w:rsidRPr="00154570" w:rsidDel="002E6EE8">
          <w:rPr>
            <w:rFonts w:eastAsia="Times New Roman" w:cstheme="minorHAnsi"/>
            <w:color w:val="333333"/>
            <w:kern w:val="0"/>
            <w:sz w:val="20"/>
            <w:szCs w:val="20"/>
            <w:lang w:eastAsia="en-GB"/>
            <w14:ligatures w14:val="none"/>
            <w:rPrChange w:id="150"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002A1D9B" w:rsidRPr="00154570" w:rsidDel="002E6EE8">
          <w:rPr>
            <w:rFonts w:eastAsia="Times New Roman" w:cstheme="minorHAnsi"/>
            <w:color w:val="333333"/>
            <w:kern w:val="0"/>
            <w:sz w:val="20"/>
            <w:szCs w:val="20"/>
            <w:lang w:eastAsia="en-GB"/>
            <w14:ligatures w14:val="none"/>
            <w:rPrChange w:id="151" w:author="Christopher Mitchell" w:date="2024-08-29T12:52:00Z">
              <w:rPr>
                <w:rFonts w:ascii="Segoe UI" w:eastAsia="Times New Roman" w:hAnsi="Segoe UI" w:cs="Segoe UI"/>
                <w:color w:val="333333"/>
                <w:kern w:val="0"/>
                <w:sz w:val="18"/>
                <w:szCs w:val="18"/>
                <w:lang w:eastAsia="en-GB"/>
                <w14:ligatures w14:val="none"/>
              </w:rPr>
            </w:rPrChange>
          </w:rPr>
          <w:delText xml:space="preserve">anxiety rating </w:delText>
        </w:r>
        <w:r w:rsidR="007157F9" w:rsidRPr="00154570" w:rsidDel="002E6EE8">
          <w:rPr>
            <w:rFonts w:eastAsia="Times New Roman" w:cstheme="minorHAnsi"/>
            <w:color w:val="333333"/>
            <w:kern w:val="0"/>
            <w:sz w:val="20"/>
            <w:szCs w:val="20"/>
            <w:lang w:eastAsia="en-GB"/>
            <w14:ligatures w14:val="none"/>
            <w:rPrChange w:id="152" w:author="Christopher Mitchell" w:date="2024-08-29T12:52:00Z">
              <w:rPr>
                <w:rFonts w:ascii="Segoe UI" w:eastAsia="Times New Roman" w:hAnsi="Segoe UI" w:cs="Segoe UI"/>
                <w:color w:val="333333"/>
                <w:kern w:val="0"/>
                <w:sz w:val="18"/>
                <w:szCs w:val="18"/>
                <w:lang w:eastAsia="en-GB"/>
                <w14:ligatures w14:val="none"/>
              </w:rPr>
            </w:rPrChange>
          </w:rPr>
          <w:delText xml:space="preserve">(on a </w:delText>
        </w:r>
        <w:r w:rsidR="002A1D9B" w:rsidRPr="00154570" w:rsidDel="002E6EE8">
          <w:rPr>
            <w:rFonts w:eastAsia="Times New Roman" w:cstheme="minorHAnsi"/>
            <w:color w:val="333333"/>
            <w:kern w:val="0"/>
            <w:sz w:val="20"/>
            <w:szCs w:val="20"/>
            <w:lang w:eastAsia="en-GB"/>
            <w14:ligatures w14:val="none"/>
            <w:rPrChange w:id="153" w:author="Christopher Mitchell" w:date="2024-08-29T12:52:00Z">
              <w:rPr>
                <w:rFonts w:ascii="Segoe UI" w:eastAsia="Times New Roman" w:hAnsi="Segoe UI" w:cs="Segoe UI"/>
                <w:color w:val="333333"/>
                <w:kern w:val="0"/>
                <w:sz w:val="18"/>
                <w:szCs w:val="18"/>
                <w:lang w:eastAsia="en-GB"/>
                <w14:ligatures w14:val="none"/>
              </w:rPr>
            </w:rPrChange>
          </w:rPr>
          <w:delText>1-10</w:delText>
        </w:r>
        <w:r w:rsidR="007157F9" w:rsidRPr="00154570" w:rsidDel="002E6EE8">
          <w:rPr>
            <w:rFonts w:eastAsia="Times New Roman" w:cstheme="minorHAnsi"/>
            <w:color w:val="333333"/>
            <w:kern w:val="0"/>
            <w:sz w:val="20"/>
            <w:szCs w:val="20"/>
            <w:lang w:eastAsia="en-GB"/>
            <w14:ligatures w14:val="none"/>
            <w:rPrChange w:id="154" w:author="Christopher Mitchell" w:date="2024-08-29T12:52:00Z">
              <w:rPr>
                <w:rFonts w:ascii="Segoe UI" w:eastAsia="Times New Roman" w:hAnsi="Segoe UI" w:cs="Segoe UI"/>
                <w:color w:val="333333"/>
                <w:kern w:val="0"/>
                <w:sz w:val="18"/>
                <w:szCs w:val="18"/>
                <w:lang w:eastAsia="en-GB"/>
                <w14:ligatures w14:val="none"/>
              </w:rPr>
            </w:rPrChange>
          </w:rPr>
          <w:delText xml:space="preserve"> scale</w:delText>
        </w:r>
        <w:r w:rsidR="002A1D9B" w:rsidRPr="00154570" w:rsidDel="002E6EE8">
          <w:rPr>
            <w:rFonts w:eastAsia="Times New Roman" w:cstheme="minorHAnsi"/>
            <w:color w:val="333333"/>
            <w:kern w:val="0"/>
            <w:sz w:val="20"/>
            <w:szCs w:val="20"/>
            <w:lang w:eastAsia="en-GB"/>
            <w14:ligatures w14:val="none"/>
            <w:rPrChange w:id="155"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r w:rsidR="002A1D9B" w:rsidRPr="00154570">
        <w:rPr>
          <w:rFonts w:eastAsia="Times New Roman" w:cstheme="minorHAnsi"/>
          <w:color w:val="333333"/>
          <w:kern w:val="0"/>
          <w:sz w:val="20"/>
          <w:szCs w:val="20"/>
          <w:lang w:eastAsia="en-GB"/>
          <w14:ligatures w14:val="none"/>
          <w:rPrChange w:id="156" w:author="Christopher Mitchell" w:date="2024-08-29T12:52:00Z">
            <w:rPr>
              <w:rFonts w:ascii="Segoe UI" w:eastAsia="Times New Roman" w:hAnsi="Segoe UI" w:cs="Segoe UI"/>
              <w:color w:val="333333"/>
              <w:kern w:val="0"/>
              <w:sz w:val="18"/>
              <w:szCs w:val="18"/>
              <w:lang w:eastAsia="en-GB"/>
              <w14:ligatures w14:val="none"/>
            </w:rPr>
          </w:rPrChange>
        </w:rPr>
        <w:t>On the graph</w:t>
      </w:r>
      <w:r w:rsidR="0016721D" w:rsidRPr="00154570">
        <w:rPr>
          <w:rFonts w:eastAsia="Times New Roman" w:cstheme="minorHAnsi"/>
          <w:color w:val="333333"/>
          <w:kern w:val="0"/>
          <w:sz w:val="20"/>
          <w:szCs w:val="20"/>
          <w:lang w:eastAsia="en-GB"/>
          <w14:ligatures w14:val="none"/>
          <w:rPrChange w:id="157" w:author="Christopher Mitchell" w:date="2024-08-29T12:52:00Z">
            <w:rPr>
              <w:rFonts w:ascii="Segoe UI" w:eastAsia="Times New Roman" w:hAnsi="Segoe UI" w:cs="Segoe UI"/>
              <w:color w:val="333333"/>
              <w:kern w:val="0"/>
              <w:sz w:val="18"/>
              <w:szCs w:val="18"/>
              <w:lang w:eastAsia="en-GB"/>
              <w14:ligatures w14:val="none"/>
            </w:rPr>
          </w:rPrChange>
        </w:rPr>
        <w:t>s</w:t>
      </w:r>
      <w:r w:rsidR="002A1D9B" w:rsidRPr="00154570">
        <w:rPr>
          <w:rFonts w:eastAsia="Times New Roman" w:cstheme="minorHAnsi"/>
          <w:color w:val="333333"/>
          <w:kern w:val="0"/>
          <w:sz w:val="20"/>
          <w:szCs w:val="20"/>
          <w:lang w:eastAsia="en-GB"/>
          <w14:ligatures w14:val="none"/>
          <w:rPrChange w:id="158" w:author="Christopher Mitchell" w:date="2024-08-29T12:52:00Z">
            <w:rPr>
              <w:rFonts w:ascii="Segoe UI" w:eastAsia="Times New Roman" w:hAnsi="Segoe UI" w:cs="Segoe UI"/>
              <w:color w:val="333333"/>
              <w:kern w:val="0"/>
              <w:sz w:val="18"/>
              <w:szCs w:val="18"/>
              <w:lang w:eastAsia="en-GB"/>
              <w14:ligatures w14:val="none"/>
            </w:rPr>
          </w:rPrChange>
        </w:rPr>
        <w:t xml:space="preserve">, </w:t>
      </w:r>
      <w:r w:rsidR="002A1D9B" w:rsidRPr="00154570">
        <w:rPr>
          <w:rFonts w:eastAsia="Times New Roman" w:cstheme="minorHAnsi"/>
          <w:b/>
          <w:bCs/>
          <w:color w:val="333333"/>
          <w:kern w:val="0"/>
          <w:sz w:val="20"/>
          <w:szCs w:val="20"/>
          <w:lang w:eastAsia="en-GB"/>
          <w14:ligatures w14:val="none"/>
          <w:rPrChange w:id="159" w:author="Christopher Mitchell" w:date="2024-08-29T12:52:00Z">
            <w:rPr>
              <w:rFonts w:ascii="Segoe UI" w:eastAsia="Times New Roman" w:hAnsi="Segoe UI" w:cs="Segoe UI"/>
              <w:color w:val="333333"/>
              <w:kern w:val="0"/>
              <w:sz w:val="18"/>
              <w:szCs w:val="18"/>
              <w:lang w:eastAsia="en-GB"/>
              <w14:ligatures w14:val="none"/>
            </w:rPr>
          </w:rPrChange>
        </w:rPr>
        <w:t xml:space="preserve">the </w:t>
      </w:r>
      <w:r w:rsidR="002A1D9B" w:rsidRPr="00154570">
        <w:rPr>
          <w:rFonts w:eastAsia="Times New Roman" w:cstheme="minorHAnsi"/>
          <w:b/>
          <w:bCs/>
          <w:color w:val="333333"/>
          <w:kern w:val="0"/>
          <w:sz w:val="20"/>
          <w:szCs w:val="20"/>
          <w:lang w:eastAsia="en-GB"/>
          <w14:ligatures w14:val="none"/>
          <w:rPrChange w:id="160" w:author="Christopher Mitchell" w:date="2024-08-29T12:52:00Z">
            <w:rPr>
              <w:rFonts w:ascii="Segoe UI" w:eastAsia="Times New Roman" w:hAnsi="Segoe UI" w:cs="Segoe UI"/>
              <w:b/>
              <w:bCs/>
              <w:color w:val="333333"/>
              <w:kern w:val="0"/>
              <w:sz w:val="18"/>
              <w:szCs w:val="18"/>
              <w:lang w:eastAsia="en-GB"/>
              <w14:ligatures w14:val="none"/>
            </w:rPr>
          </w:rPrChange>
        </w:rPr>
        <w:t>black square</w:t>
      </w:r>
      <w:r w:rsidR="00BB62A9" w:rsidRPr="00154570">
        <w:rPr>
          <w:rFonts w:eastAsia="Times New Roman" w:cstheme="minorHAnsi"/>
          <w:b/>
          <w:bCs/>
          <w:color w:val="333333"/>
          <w:kern w:val="0"/>
          <w:sz w:val="20"/>
          <w:szCs w:val="20"/>
          <w:lang w:eastAsia="en-GB"/>
          <w14:ligatures w14:val="none"/>
          <w:rPrChange w:id="161" w:author="Christopher Mitchell" w:date="2024-08-29T12:52:00Z">
            <w:rPr>
              <w:rFonts w:ascii="Segoe UI" w:eastAsia="Times New Roman" w:hAnsi="Segoe UI" w:cs="Segoe UI"/>
              <w:b/>
              <w:bCs/>
              <w:color w:val="333333"/>
              <w:kern w:val="0"/>
              <w:sz w:val="18"/>
              <w:szCs w:val="18"/>
              <w:lang w:eastAsia="en-GB"/>
              <w14:ligatures w14:val="none"/>
            </w:rPr>
          </w:rPrChange>
        </w:rPr>
        <w:t>s</w:t>
      </w:r>
      <w:r w:rsidR="002A1D9B" w:rsidRPr="00154570">
        <w:rPr>
          <w:rFonts w:eastAsia="Times New Roman" w:cstheme="minorHAnsi"/>
          <w:color w:val="333333"/>
          <w:kern w:val="0"/>
          <w:sz w:val="20"/>
          <w:szCs w:val="20"/>
          <w:lang w:eastAsia="en-GB"/>
          <w14:ligatures w14:val="none"/>
          <w:rPrChange w:id="162" w:author="Christopher Mitchell" w:date="2024-08-29T12:52:00Z">
            <w:rPr>
              <w:rFonts w:ascii="Segoe UI" w:eastAsia="Times New Roman" w:hAnsi="Segoe UI" w:cs="Segoe UI"/>
              <w:color w:val="333333"/>
              <w:kern w:val="0"/>
              <w:sz w:val="18"/>
              <w:szCs w:val="18"/>
              <w:lang w:eastAsia="en-GB"/>
              <w14:ligatures w14:val="none"/>
            </w:rPr>
          </w:rPrChange>
        </w:rPr>
        <w:t xml:space="preserve"> </w:t>
      </w:r>
      <w:r w:rsidR="002A1D9B" w:rsidRPr="00154570">
        <w:rPr>
          <w:rFonts w:eastAsia="Times New Roman" w:cstheme="minorHAnsi"/>
          <w:b/>
          <w:bCs/>
          <w:color w:val="333333"/>
          <w:kern w:val="0"/>
          <w:sz w:val="20"/>
          <w:szCs w:val="20"/>
          <w:lang w:eastAsia="en-GB"/>
          <w14:ligatures w14:val="none"/>
          <w:rPrChange w:id="163" w:author="Christopher Mitchell" w:date="2024-08-29T12:52:00Z">
            <w:rPr>
              <w:rFonts w:ascii="Segoe UI" w:eastAsia="Times New Roman" w:hAnsi="Segoe UI" w:cs="Segoe UI"/>
              <w:b/>
              <w:bCs/>
              <w:color w:val="333333"/>
              <w:kern w:val="0"/>
              <w:sz w:val="18"/>
              <w:szCs w:val="18"/>
              <w:lang w:eastAsia="en-GB"/>
              <w14:ligatures w14:val="none"/>
            </w:rPr>
          </w:rPrChange>
        </w:rPr>
        <w:t xml:space="preserve">indicate the mean (average) </w:t>
      </w:r>
      <w:r w:rsidR="008B1B38" w:rsidRPr="00154570">
        <w:rPr>
          <w:rFonts w:eastAsia="Times New Roman" w:cstheme="minorHAnsi"/>
          <w:b/>
          <w:bCs/>
          <w:color w:val="333333"/>
          <w:kern w:val="0"/>
          <w:sz w:val="20"/>
          <w:szCs w:val="20"/>
          <w:lang w:eastAsia="en-GB"/>
          <w14:ligatures w14:val="none"/>
          <w:rPrChange w:id="164" w:author="Christopher Mitchell" w:date="2024-08-29T12:52:00Z">
            <w:rPr>
              <w:rFonts w:ascii="Segoe UI" w:eastAsia="Times New Roman" w:hAnsi="Segoe UI" w:cs="Segoe UI"/>
              <w:b/>
              <w:bCs/>
              <w:color w:val="333333"/>
              <w:kern w:val="0"/>
              <w:sz w:val="18"/>
              <w:szCs w:val="18"/>
              <w:lang w:eastAsia="en-GB"/>
              <w14:ligatures w14:val="none"/>
            </w:rPr>
          </w:rPrChange>
        </w:rPr>
        <w:t>anxiety rating</w:t>
      </w:r>
      <w:ins w:id="165" w:author="Christopher Mitchell" w:date="2024-08-29T12:09:00Z">
        <w:r w:rsidR="004C5143" w:rsidRPr="00154570">
          <w:rPr>
            <w:rFonts w:eastAsia="Times New Roman" w:cstheme="minorHAnsi"/>
            <w:b/>
            <w:bCs/>
            <w:color w:val="333333"/>
            <w:kern w:val="0"/>
            <w:sz w:val="20"/>
            <w:szCs w:val="20"/>
            <w:lang w:eastAsia="en-GB"/>
            <w14:ligatures w14:val="none"/>
            <w:rPrChange w:id="166" w:author="Christopher Mitchell" w:date="2024-08-29T12:52:00Z">
              <w:rPr>
                <w:rFonts w:ascii="Segoe UI" w:eastAsia="Times New Roman" w:hAnsi="Segoe UI" w:cs="Segoe UI"/>
                <w:b/>
                <w:bCs/>
                <w:color w:val="333333"/>
                <w:kern w:val="0"/>
                <w:sz w:val="18"/>
                <w:szCs w:val="18"/>
                <w:lang w:eastAsia="en-GB"/>
                <w14:ligatures w14:val="none"/>
              </w:rPr>
            </w:rPrChange>
          </w:rPr>
          <w:t>s for each group</w:t>
        </w:r>
      </w:ins>
      <w:ins w:id="167" w:author="Christopher Mitchell" w:date="2024-08-29T13:29:00Z">
        <w:r w:rsidR="002B14A9">
          <w:rPr>
            <w:rFonts w:eastAsia="Times New Roman" w:cstheme="minorHAnsi"/>
            <w:b/>
            <w:bCs/>
            <w:color w:val="333333"/>
            <w:kern w:val="0"/>
            <w:sz w:val="20"/>
            <w:szCs w:val="20"/>
            <w:lang w:eastAsia="en-GB"/>
            <w14:ligatures w14:val="none"/>
          </w:rPr>
          <w:t xml:space="preserve"> in each experiment</w:t>
        </w:r>
      </w:ins>
      <w:r w:rsidR="008B1B38" w:rsidRPr="00154570">
        <w:rPr>
          <w:rFonts w:eastAsia="Times New Roman" w:cstheme="minorHAnsi"/>
          <w:color w:val="333333"/>
          <w:kern w:val="0"/>
          <w:sz w:val="20"/>
          <w:szCs w:val="20"/>
          <w:lang w:eastAsia="en-GB"/>
          <w14:ligatures w14:val="none"/>
          <w:rPrChange w:id="168" w:author="Christopher Mitchell" w:date="2024-08-29T12:52:00Z">
            <w:rPr>
              <w:rFonts w:ascii="Segoe UI" w:eastAsia="Times New Roman" w:hAnsi="Segoe UI" w:cs="Segoe UI"/>
              <w:color w:val="333333"/>
              <w:kern w:val="0"/>
              <w:sz w:val="18"/>
              <w:szCs w:val="18"/>
              <w:lang w:eastAsia="en-GB"/>
              <w14:ligatures w14:val="none"/>
            </w:rPr>
          </w:rPrChange>
        </w:rPr>
        <w:t xml:space="preserve">.  </w:t>
      </w:r>
      <w:del w:id="169" w:author="Christopher Mitchell" w:date="2024-08-29T12:09:00Z">
        <w:r w:rsidR="00BB62A9" w:rsidRPr="00154570" w:rsidDel="004C5143">
          <w:rPr>
            <w:rFonts w:eastAsia="Times New Roman" w:cstheme="minorHAnsi"/>
            <w:b/>
            <w:bCs/>
            <w:color w:val="333333"/>
            <w:kern w:val="0"/>
            <w:sz w:val="20"/>
            <w:szCs w:val="20"/>
            <w:lang w:eastAsia="en-GB"/>
            <w14:ligatures w14:val="none"/>
            <w:rPrChange w:id="170" w:author="Christopher Mitchell" w:date="2024-08-29T12:52:00Z">
              <w:rPr>
                <w:rFonts w:ascii="Segoe UI" w:eastAsia="Times New Roman" w:hAnsi="Segoe UI" w:cs="Segoe UI"/>
                <w:b/>
                <w:bCs/>
                <w:color w:val="333333"/>
                <w:kern w:val="0"/>
                <w:sz w:val="18"/>
                <w:szCs w:val="18"/>
                <w:lang w:eastAsia="en-GB"/>
                <w14:ligatures w14:val="none"/>
              </w:rPr>
            </w:rPrChange>
          </w:rPr>
          <w:delText>Th</w:delText>
        </w:r>
      </w:del>
      <w:ins w:id="171" w:author="Christopher Mitchell" w:date="2024-08-29T12:09:00Z">
        <w:r w:rsidR="004C5143" w:rsidRPr="00154570">
          <w:rPr>
            <w:rFonts w:eastAsia="Times New Roman" w:cstheme="minorHAnsi"/>
            <w:b/>
            <w:bCs/>
            <w:color w:val="333333"/>
            <w:kern w:val="0"/>
            <w:sz w:val="20"/>
            <w:szCs w:val="20"/>
            <w:lang w:eastAsia="en-GB"/>
            <w14:ligatures w14:val="none"/>
            <w:rPrChange w:id="172" w:author="Christopher Mitchell" w:date="2024-08-29T12:52:00Z">
              <w:rPr>
                <w:rFonts w:ascii="Segoe UI" w:eastAsia="Times New Roman" w:hAnsi="Segoe UI" w:cs="Segoe UI"/>
                <w:b/>
                <w:bCs/>
                <w:color w:val="333333"/>
                <w:kern w:val="0"/>
                <w:sz w:val="18"/>
                <w:szCs w:val="18"/>
                <w:lang w:eastAsia="en-GB"/>
                <w14:ligatures w14:val="none"/>
              </w:rPr>
            </w:rPrChange>
          </w:rPr>
          <w:t xml:space="preserve">Each </w:t>
        </w:r>
      </w:ins>
      <w:del w:id="173" w:author="Christopher Mitchell" w:date="2024-08-29T12:09:00Z">
        <w:r w:rsidR="00BB62A9" w:rsidRPr="00154570" w:rsidDel="004C5143">
          <w:rPr>
            <w:rFonts w:eastAsia="Times New Roman" w:cstheme="minorHAnsi"/>
            <w:b/>
            <w:bCs/>
            <w:color w:val="333333"/>
            <w:kern w:val="0"/>
            <w:sz w:val="20"/>
            <w:szCs w:val="20"/>
            <w:lang w:eastAsia="en-GB"/>
            <w14:ligatures w14:val="none"/>
            <w:rPrChange w:id="174" w:author="Christopher Mitchell" w:date="2024-08-29T12:52:00Z">
              <w:rPr>
                <w:rFonts w:ascii="Segoe UI" w:eastAsia="Times New Roman" w:hAnsi="Segoe UI" w:cs="Segoe UI"/>
                <w:b/>
                <w:bCs/>
                <w:color w:val="333333"/>
                <w:kern w:val="0"/>
                <w:sz w:val="18"/>
                <w:szCs w:val="18"/>
                <w:lang w:eastAsia="en-GB"/>
                <w14:ligatures w14:val="none"/>
              </w:rPr>
            </w:rPrChange>
          </w:rPr>
          <w:delText xml:space="preserve">e </w:delText>
        </w:r>
      </w:del>
      <w:r w:rsidR="008B1B38" w:rsidRPr="00154570">
        <w:rPr>
          <w:rFonts w:eastAsia="Times New Roman" w:cstheme="minorHAnsi"/>
          <w:b/>
          <w:bCs/>
          <w:color w:val="333333"/>
          <w:kern w:val="0"/>
          <w:sz w:val="20"/>
          <w:szCs w:val="20"/>
          <w:lang w:eastAsia="en-GB"/>
          <w14:ligatures w14:val="none"/>
          <w:rPrChange w:id="175" w:author="Christopher Mitchell" w:date="2024-08-29T12:52:00Z">
            <w:rPr>
              <w:rFonts w:ascii="Segoe UI" w:eastAsia="Times New Roman" w:hAnsi="Segoe UI" w:cs="Segoe UI"/>
              <w:b/>
              <w:bCs/>
              <w:color w:val="333333"/>
              <w:kern w:val="0"/>
              <w:sz w:val="18"/>
              <w:szCs w:val="18"/>
              <w:lang w:eastAsia="en-GB"/>
              <w14:ligatures w14:val="none"/>
            </w:rPr>
          </w:rPrChange>
        </w:rPr>
        <w:t>grey dot</w:t>
      </w:r>
      <w:del w:id="176" w:author="Christopher Mitchell" w:date="2024-08-29T12:09:00Z">
        <w:r w:rsidR="00BB62A9" w:rsidRPr="00154570" w:rsidDel="004C5143">
          <w:rPr>
            <w:rFonts w:eastAsia="Times New Roman" w:cstheme="minorHAnsi"/>
            <w:b/>
            <w:bCs/>
            <w:color w:val="333333"/>
            <w:kern w:val="0"/>
            <w:sz w:val="20"/>
            <w:szCs w:val="20"/>
            <w:lang w:eastAsia="en-GB"/>
            <w14:ligatures w14:val="none"/>
            <w:rPrChange w:id="177" w:author="Christopher Mitchell" w:date="2024-08-29T12:52:00Z">
              <w:rPr>
                <w:rFonts w:ascii="Segoe UI" w:eastAsia="Times New Roman" w:hAnsi="Segoe UI" w:cs="Segoe UI"/>
                <w:b/>
                <w:bCs/>
                <w:color w:val="333333"/>
                <w:kern w:val="0"/>
                <w:sz w:val="18"/>
                <w:szCs w:val="18"/>
                <w:lang w:eastAsia="en-GB"/>
                <w14:ligatures w14:val="none"/>
              </w:rPr>
            </w:rPrChange>
          </w:rPr>
          <w:delText>s</w:delText>
        </w:r>
      </w:del>
      <w:r w:rsidR="008B1B38" w:rsidRPr="00154570">
        <w:rPr>
          <w:rFonts w:eastAsia="Times New Roman" w:cstheme="minorHAnsi"/>
          <w:b/>
          <w:bCs/>
          <w:color w:val="333333"/>
          <w:kern w:val="0"/>
          <w:sz w:val="20"/>
          <w:szCs w:val="20"/>
          <w:lang w:eastAsia="en-GB"/>
          <w14:ligatures w14:val="none"/>
          <w:rPrChange w:id="178" w:author="Christopher Mitchell" w:date="2024-08-29T12:52:00Z">
            <w:rPr>
              <w:rFonts w:ascii="Segoe UI" w:eastAsia="Times New Roman" w:hAnsi="Segoe UI" w:cs="Segoe UI"/>
              <w:b/>
              <w:bCs/>
              <w:color w:val="333333"/>
              <w:kern w:val="0"/>
              <w:sz w:val="18"/>
              <w:szCs w:val="18"/>
              <w:lang w:eastAsia="en-GB"/>
              <w14:ligatures w14:val="none"/>
            </w:rPr>
          </w:rPrChange>
        </w:rPr>
        <w:t xml:space="preserve"> indicate</w:t>
      </w:r>
      <w:ins w:id="179" w:author="Christopher Mitchell" w:date="2024-08-29T12:09:00Z">
        <w:r w:rsidR="004C5143" w:rsidRPr="00154570">
          <w:rPr>
            <w:rFonts w:eastAsia="Times New Roman" w:cstheme="minorHAnsi"/>
            <w:b/>
            <w:bCs/>
            <w:color w:val="333333"/>
            <w:kern w:val="0"/>
            <w:sz w:val="20"/>
            <w:szCs w:val="20"/>
            <w:lang w:eastAsia="en-GB"/>
            <w14:ligatures w14:val="none"/>
            <w:rPrChange w:id="180" w:author="Christopher Mitchell" w:date="2024-08-29T12:52:00Z">
              <w:rPr>
                <w:rFonts w:ascii="Segoe UI" w:eastAsia="Times New Roman" w:hAnsi="Segoe UI" w:cs="Segoe UI"/>
                <w:b/>
                <w:bCs/>
                <w:color w:val="333333"/>
                <w:kern w:val="0"/>
                <w:sz w:val="18"/>
                <w:szCs w:val="18"/>
                <w:lang w:eastAsia="en-GB"/>
                <w14:ligatures w14:val="none"/>
              </w:rPr>
            </w:rPrChange>
          </w:rPr>
          <w:t>s</w:t>
        </w:r>
      </w:ins>
      <w:r w:rsidR="008B1B38" w:rsidRPr="00154570">
        <w:rPr>
          <w:rFonts w:eastAsia="Times New Roman" w:cstheme="minorHAnsi"/>
          <w:b/>
          <w:bCs/>
          <w:color w:val="333333"/>
          <w:kern w:val="0"/>
          <w:sz w:val="20"/>
          <w:szCs w:val="20"/>
          <w:lang w:eastAsia="en-GB"/>
          <w14:ligatures w14:val="none"/>
          <w:rPrChange w:id="181" w:author="Christopher Mitchell" w:date="2024-08-29T12:52:00Z">
            <w:rPr>
              <w:rFonts w:ascii="Segoe UI" w:eastAsia="Times New Roman" w:hAnsi="Segoe UI" w:cs="Segoe UI"/>
              <w:b/>
              <w:bCs/>
              <w:color w:val="333333"/>
              <w:kern w:val="0"/>
              <w:sz w:val="18"/>
              <w:szCs w:val="18"/>
              <w:lang w:eastAsia="en-GB"/>
              <w14:ligatures w14:val="none"/>
            </w:rPr>
          </w:rPrChange>
        </w:rPr>
        <w:t xml:space="preserve"> the anxiety rating for </w:t>
      </w:r>
      <w:r w:rsidR="00E31D20" w:rsidRPr="00154570">
        <w:rPr>
          <w:rFonts w:eastAsia="Times New Roman" w:cstheme="minorHAnsi"/>
          <w:b/>
          <w:bCs/>
          <w:color w:val="333333"/>
          <w:kern w:val="0"/>
          <w:sz w:val="20"/>
          <w:szCs w:val="20"/>
          <w:lang w:eastAsia="en-GB"/>
          <w14:ligatures w14:val="none"/>
          <w:rPrChange w:id="182" w:author="Christopher Mitchell" w:date="2024-08-29T12:52:00Z">
            <w:rPr>
              <w:rFonts w:ascii="Segoe UI" w:eastAsia="Times New Roman" w:hAnsi="Segoe UI" w:cs="Segoe UI"/>
              <w:b/>
              <w:bCs/>
              <w:color w:val="333333"/>
              <w:kern w:val="0"/>
              <w:sz w:val="18"/>
              <w:szCs w:val="18"/>
              <w:lang w:eastAsia="en-GB"/>
              <w14:ligatures w14:val="none"/>
            </w:rPr>
          </w:rPrChange>
        </w:rPr>
        <w:t xml:space="preserve">a </w:t>
      </w:r>
      <w:r w:rsidR="00E31D20" w:rsidRPr="00154570">
        <w:rPr>
          <w:rFonts w:eastAsia="Times New Roman" w:cstheme="minorHAnsi"/>
          <w:b/>
          <w:bCs/>
          <w:i/>
          <w:iCs/>
          <w:color w:val="333333"/>
          <w:kern w:val="0"/>
          <w:sz w:val="20"/>
          <w:szCs w:val="20"/>
          <w:lang w:eastAsia="en-GB"/>
          <w14:ligatures w14:val="none"/>
          <w:rPrChange w:id="183" w:author="Christopher Mitchell" w:date="2024-08-29T12:52:00Z">
            <w:rPr>
              <w:rFonts w:ascii="Segoe UI" w:eastAsia="Times New Roman" w:hAnsi="Segoe UI" w:cs="Segoe UI"/>
              <w:b/>
              <w:bCs/>
              <w:i/>
              <w:iCs/>
              <w:color w:val="333333"/>
              <w:kern w:val="0"/>
              <w:sz w:val="18"/>
              <w:szCs w:val="18"/>
              <w:lang w:eastAsia="en-GB"/>
              <w14:ligatures w14:val="none"/>
            </w:rPr>
          </w:rPrChange>
        </w:rPr>
        <w:t>single</w:t>
      </w:r>
      <w:r w:rsidR="00E31D20" w:rsidRPr="00154570">
        <w:rPr>
          <w:rFonts w:eastAsia="Times New Roman" w:cstheme="minorHAnsi"/>
          <w:b/>
          <w:bCs/>
          <w:color w:val="333333"/>
          <w:kern w:val="0"/>
          <w:sz w:val="20"/>
          <w:szCs w:val="20"/>
          <w:lang w:eastAsia="en-GB"/>
          <w14:ligatures w14:val="none"/>
          <w:rPrChange w:id="184" w:author="Christopher Mitchell" w:date="2024-08-29T12:52:00Z">
            <w:rPr>
              <w:rFonts w:ascii="Segoe UI" w:eastAsia="Times New Roman" w:hAnsi="Segoe UI" w:cs="Segoe UI"/>
              <w:b/>
              <w:bCs/>
              <w:color w:val="333333"/>
              <w:kern w:val="0"/>
              <w:sz w:val="18"/>
              <w:szCs w:val="18"/>
              <w:lang w:eastAsia="en-GB"/>
              <w14:ligatures w14:val="none"/>
            </w:rPr>
          </w:rPrChange>
        </w:rPr>
        <w:t xml:space="preserve"> participant</w:t>
      </w:r>
      <w:r w:rsidR="00E31D20" w:rsidRPr="00154570">
        <w:rPr>
          <w:rFonts w:eastAsia="Times New Roman" w:cstheme="minorHAnsi"/>
          <w:color w:val="333333"/>
          <w:kern w:val="0"/>
          <w:sz w:val="20"/>
          <w:szCs w:val="20"/>
          <w:lang w:eastAsia="en-GB"/>
          <w14:ligatures w14:val="none"/>
          <w:rPrChange w:id="185" w:author="Christopher Mitchell" w:date="2024-08-29T12:52:00Z">
            <w:rPr>
              <w:rFonts w:ascii="Segoe UI" w:eastAsia="Times New Roman" w:hAnsi="Segoe UI" w:cs="Segoe UI"/>
              <w:color w:val="333333"/>
              <w:kern w:val="0"/>
              <w:sz w:val="18"/>
              <w:szCs w:val="18"/>
              <w:lang w:eastAsia="en-GB"/>
              <w14:ligatures w14:val="none"/>
            </w:rPr>
          </w:rPrChange>
        </w:rPr>
        <w:t xml:space="preserve">.  </w:t>
      </w:r>
    </w:p>
    <w:p w14:paraId="76FC1232" w14:textId="77777777" w:rsidR="00790C4A" w:rsidRPr="00154570" w:rsidRDefault="00790C4A" w:rsidP="00387651">
      <w:pPr>
        <w:spacing w:line="240" w:lineRule="auto"/>
        <w:rPr>
          <w:rFonts w:eastAsia="Times New Roman" w:cstheme="minorHAnsi"/>
          <w:color w:val="333333"/>
          <w:kern w:val="0"/>
          <w:sz w:val="20"/>
          <w:szCs w:val="20"/>
          <w:lang w:eastAsia="en-GB"/>
          <w14:ligatures w14:val="none"/>
          <w:rPrChange w:id="186" w:author="Christopher Mitchell" w:date="2024-08-29T12:52:00Z">
            <w:rPr>
              <w:rFonts w:ascii="Segoe UI" w:eastAsia="Times New Roman" w:hAnsi="Segoe UI" w:cs="Segoe UI"/>
              <w:color w:val="333333"/>
              <w:kern w:val="0"/>
              <w:sz w:val="18"/>
              <w:szCs w:val="18"/>
              <w:lang w:eastAsia="en-GB"/>
              <w14:ligatures w14:val="none"/>
            </w:rPr>
          </w:rPrChange>
        </w:rPr>
      </w:pPr>
    </w:p>
    <w:p w14:paraId="37DDF57F" w14:textId="7F134EDB" w:rsidR="004E5909" w:rsidRPr="00154570" w:rsidRDefault="004E5909" w:rsidP="00387651">
      <w:pPr>
        <w:spacing w:line="240" w:lineRule="auto"/>
        <w:rPr>
          <w:rFonts w:eastAsia="Times New Roman" w:cstheme="minorHAnsi"/>
          <w:color w:val="333333"/>
          <w:kern w:val="0"/>
          <w:sz w:val="20"/>
          <w:szCs w:val="20"/>
          <w:u w:val="single"/>
          <w:lang w:eastAsia="en-GB"/>
          <w14:ligatures w14:val="none"/>
          <w:rPrChange w:id="187" w:author="Christopher Mitchell" w:date="2024-08-29T12:52:00Z">
            <w:rPr>
              <w:rFonts w:ascii="Segoe UI" w:eastAsia="Times New Roman" w:hAnsi="Segoe UI" w:cs="Segoe UI"/>
              <w:color w:val="333333"/>
              <w:kern w:val="0"/>
              <w:sz w:val="18"/>
              <w:szCs w:val="18"/>
              <w:u w:val="single"/>
              <w:lang w:eastAsia="en-GB"/>
              <w14:ligatures w14:val="none"/>
            </w:rPr>
          </w:rPrChange>
        </w:rPr>
      </w:pPr>
      <w:r w:rsidRPr="00154570">
        <w:rPr>
          <w:rFonts w:eastAsia="Times New Roman" w:cstheme="minorHAnsi"/>
          <w:color w:val="333333"/>
          <w:kern w:val="0"/>
          <w:sz w:val="20"/>
          <w:szCs w:val="20"/>
          <w:u w:val="single"/>
          <w:lang w:eastAsia="en-GB"/>
          <w14:ligatures w14:val="none"/>
          <w:rPrChange w:id="188" w:author="Christopher Mitchell" w:date="2024-08-29T12:52:00Z">
            <w:rPr>
              <w:rFonts w:ascii="Segoe UI" w:eastAsia="Times New Roman" w:hAnsi="Segoe UI" w:cs="Segoe UI"/>
              <w:color w:val="333333"/>
              <w:kern w:val="0"/>
              <w:sz w:val="18"/>
              <w:szCs w:val="18"/>
              <w:u w:val="single"/>
              <w:lang w:eastAsia="en-GB"/>
              <w14:ligatures w14:val="none"/>
            </w:rPr>
          </w:rPrChange>
        </w:rPr>
        <w:t>Your task</w:t>
      </w:r>
    </w:p>
    <w:p w14:paraId="75C22280" w14:textId="408049F9" w:rsidR="00B93279" w:rsidRPr="00154570" w:rsidRDefault="00CF4F8A" w:rsidP="00387651">
      <w:pPr>
        <w:spacing w:line="240" w:lineRule="auto"/>
        <w:rPr>
          <w:ins w:id="189" w:author="Christopher Mitchell" w:date="2024-08-29T12:36:00Z"/>
          <w:rFonts w:eastAsia="Times New Roman" w:cstheme="minorHAnsi"/>
          <w:color w:val="333333"/>
          <w:kern w:val="0"/>
          <w:sz w:val="20"/>
          <w:szCs w:val="20"/>
          <w:lang w:eastAsia="en-GB"/>
          <w14:ligatures w14:val="none"/>
          <w:rPrChange w:id="190" w:author="Christopher Mitchell" w:date="2024-08-29T12:52:00Z">
            <w:rPr>
              <w:ins w:id="191" w:author="Christopher Mitchell" w:date="2024-08-29T12:36:00Z"/>
              <w:rFonts w:ascii="Segoe UI" w:eastAsia="Times New Roman" w:hAnsi="Segoe UI" w:cs="Segoe UI"/>
              <w:color w:val="333333"/>
              <w:kern w:val="0"/>
              <w:sz w:val="18"/>
              <w:szCs w:val="18"/>
              <w:lang w:eastAsia="en-GB"/>
              <w14:ligatures w14:val="none"/>
            </w:rPr>
          </w:rPrChange>
        </w:rPr>
      </w:pPr>
      <w:ins w:id="192" w:author="Christopher Mitchell" w:date="2024-08-29T12:20:00Z">
        <w:r w:rsidRPr="00154570">
          <w:rPr>
            <w:rFonts w:eastAsia="Times New Roman" w:cstheme="minorHAnsi"/>
            <w:color w:val="333333"/>
            <w:kern w:val="0"/>
            <w:sz w:val="20"/>
            <w:szCs w:val="20"/>
            <w:lang w:eastAsia="en-GB"/>
            <w14:ligatures w14:val="none"/>
            <w:rPrChange w:id="193" w:author="Christopher Mitchell" w:date="2024-08-29T12:52:00Z">
              <w:rPr>
                <w:rFonts w:ascii="Segoe UI" w:eastAsia="Times New Roman" w:hAnsi="Segoe UI" w:cs="Segoe UI"/>
                <w:color w:val="333333"/>
                <w:kern w:val="0"/>
                <w:sz w:val="18"/>
                <w:szCs w:val="18"/>
                <w:lang w:eastAsia="en-GB"/>
                <w14:ligatures w14:val="none"/>
              </w:rPr>
            </w:rPrChange>
          </w:rPr>
          <w:t>For each of the five graphs</w:t>
        </w:r>
      </w:ins>
      <w:ins w:id="194" w:author="Christopher Mitchell" w:date="2024-08-30T06:41:00Z">
        <w:r w:rsidR="00762441">
          <w:rPr>
            <w:rFonts w:eastAsia="Times New Roman" w:cstheme="minorHAnsi"/>
            <w:color w:val="333333"/>
            <w:kern w:val="0"/>
            <w:sz w:val="20"/>
            <w:szCs w:val="20"/>
            <w:lang w:eastAsia="en-GB"/>
            <w14:ligatures w14:val="none"/>
          </w:rPr>
          <w:t xml:space="preserve"> A-E below</w:t>
        </w:r>
      </w:ins>
      <w:ins w:id="195" w:author="Christopher Mitchell" w:date="2024-08-29T12:20:00Z">
        <w:r w:rsidRPr="00154570">
          <w:rPr>
            <w:rFonts w:eastAsia="Times New Roman" w:cstheme="minorHAnsi"/>
            <w:color w:val="333333"/>
            <w:kern w:val="0"/>
            <w:sz w:val="20"/>
            <w:szCs w:val="20"/>
            <w:lang w:eastAsia="en-GB"/>
            <w14:ligatures w14:val="none"/>
            <w:rPrChange w:id="196"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del w:id="197" w:author="Christopher Mitchell" w:date="2024-08-29T12:20:00Z">
        <w:r w:rsidR="004E5909" w:rsidRPr="00154570" w:rsidDel="00502F56">
          <w:rPr>
            <w:rFonts w:eastAsia="Times New Roman" w:cstheme="minorHAnsi"/>
            <w:color w:val="333333"/>
            <w:kern w:val="0"/>
            <w:sz w:val="20"/>
            <w:szCs w:val="20"/>
            <w:lang w:eastAsia="en-GB"/>
            <w14:ligatures w14:val="none"/>
            <w:rPrChange w:id="198" w:author="Christopher Mitchell" w:date="2024-08-29T12:52:00Z">
              <w:rPr>
                <w:rFonts w:ascii="Segoe UI" w:eastAsia="Times New Roman" w:hAnsi="Segoe UI" w:cs="Segoe UI"/>
                <w:color w:val="333333"/>
                <w:kern w:val="0"/>
                <w:sz w:val="18"/>
                <w:szCs w:val="18"/>
                <w:lang w:eastAsia="en-GB"/>
                <w14:ligatures w14:val="none"/>
              </w:rPr>
            </w:rPrChange>
          </w:rPr>
          <w:delText xml:space="preserve">Each graph </w:delText>
        </w:r>
        <w:r w:rsidR="00441158" w:rsidRPr="00154570" w:rsidDel="00502F56">
          <w:rPr>
            <w:rFonts w:eastAsia="Times New Roman" w:cstheme="minorHAnsi"/>
            <w:color w:val="333333"/>
            <w:kern w:val="0"/>
            <w:sz w:val="20"/>
            <w:szCs w:val="20"/>
            <w:lang w:eastAsia="en-GB"/>
            <w14:ligatures w14:val="none"/>
            <w:rPrChange w:id="199" w:author="Christopher Mitchell" w:date="2024-08-29T12:52:00Z">
              <w:rPr>
                <w:rFonts w:ascii="Segoe UI" w:eastAsia="Times New Roman" w:hAnsi="Segoe UI" w:cs="Segoe UI"/>
                <w:color w:val="333333"/>
                <w:kern w:val="0"/>
                <w:sz w:val="18"/>
                <w:szCs w:val="18"/>
                <w:lang w:eastAsia="en-GB"/>
                <w14:ligatures w14:val="none"/>
              </w:rPr>
            </w:rPrChange>
          </w:rPr>
          <w:delText>depicts two Experiments</w:delText>
        </w:r>
        <w:r w:rsidR="00206466" w:rsidRPr="00154570" w:rsidDel="00502F56">
          <w:rPr>
            <w:rFonts w:eastAsia="Times New Roman" w:cstheme="minorHAnsi"/>
            <w:color w:val="333333"/>
            <w:kern w:val="0"/>
            <w:sz w:val="20"/>
            <w:szCs w:val="20"/>
            <w:lang w:eastAsia="en-GB"/>
            <w14:ligatures w14:val="none"/>
            <w:rPrChange w:id="200"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00441158" w:rsidRPr="00154570" w:rsidDel="00502F56">
          <w:rPr>
            <w:rFonts w:eastAsia="Times New Roman" w:cstheme="minorHAnsi"/>
            <w:color w:val="333333"/>
            <w:kern w:val="0"/>
            <w:sz w:val="20"/>
            <w:szCs w:val="20"/>
            <w:lang w:eastAsia="en-GB"/>
            <w14:ligatures w14:val="none"/>
            <w:rPrChange w:id="201" w:author="Christopher Mitchell" w:date="2024-08-29T12:52:00Z">
              <w:rPr>
                <w:rFonts w:ascii="Segoe UI" w:eastAsia="Times New Roman" w:hAnsi="Segoe UI" w:cs="Segoe UI"/>
                <w:color w:val="333333"/>
                <w:kern w:val="0"/>
                <w:sz w:val="18"/>
                <w:szCs w:val="18"/>
                <w:lang w:eastAsia="en-GB"/>
                <w14:ligatures w14:val="none"/>
              </w:rPr>
            </w:rPrChange>
          </w:rPr>
          <w:delText>Experiment</w:delText>
        </w:r>
      </w:del>
      <w:del w:id="202" w:author="Christopher Mitchell" w:date="2024-08-29T12:19:00Z">
        <w:r w:rsidR="00441158" w:rsidRPr="00154570" w:rsidDel="00502F56">
          <w:rPr>
            <w:rFonts w:eastAsia="Times New Roman" w:cstheme="minorHAnsi"/>
            <w:color w:val="333333"/>
            <w:kern w:val="0"/>
            <w:sz w:val="20"/>
            <w:szCs w:val="20"/>
            <w:lang w:eastAsia="en-GB"/>
            <w14:ligatures w14:val="none"/>
            <w:rPrChange w:id="203" w:author="Christopher Mitchell" w:date="2024-08-29T12:52:00Z">
              <w:rPr>
                <w:rFonts w:ascii="Segoe UI" w:eastAsia="Times New Roman" w:hAnsi="Segoe UI" w:cs="Segoe UI"/>
                <w:color w:val="333333"/>
                <w:kern w:val="0"/>
                <w:sz w:val="18"/>
                <w:szCs w:val="18"/>
                <w:lang w:eastAsia="en-GB"/>
                <w14:ligatures w14:val="none"/>
              </w:rPr>
            </w:rPrChange>
          </w:rPr>
          <w:delText xml:space="preserve"> 1 and Experiment 2</w:delText>
        </w:r>
        <w:r w:rsidR="00206466" w:rsidRPr="00154570" w:rsidDel="00502F56">
          <w:rPr>
            <w:rFonts w:eastAsia="Times New Roman" w:cstheme="minorHAnsi"/>
            <w:color w:val="333333"/>
            <w:kern w:val="0"/>
            <w:sz w:val="20"/>
            <w:szCs w:val="20"/>
            <w:lang w:eastAsia="en-GB"/>
            <w14:ligatures w14:val="none"/>
            <w:rPrChange w:id="204" w:author="Christopher Mitchell" w:date="2024-08-29T12:52:00Z">
              <w:rPr>
                <w:rFonts w:ascii="Segoe UI" w:eastAsia="Times New Roman" w:hAnsi="Segoe UI" w:cs="Segoe UI"/>
                <w:color w:val="333333"/>
                <w:kern w:val="0"/>
                <w:sz w:val="18"/>
                <w:szCs w:val="18"/>
                <w:lang w:eastAsia="en-GB"/>
                <w14:ligatures w14:val="none"/>
              </w:rPr>
            </w:rPrChange>
          </w:rPr>
          <w:delText>)</w:delText>
        </w:r>
      </w:del>
      <w:del w:id="205" w:author="Christopher Mitchell" w:date="2024-08-29T12:20:00Z">
        <w:r w:rsidR="00441158" w:rsidRPr="00154570" w:rsidDel="00502F56">
          <w:rPr>
            <w:rFonts w:eastAsia="Times New Roman" w:cstheme="minorHAnsi"/>
            <w:color w:val="333333"/>
            <w:kern w:val="0"/>
            <w:sz w:val="20"/>
            <w:szCs w:val="20"/>
            <w:lang w:eastAsia="en-GB"/>
            <w14:ligatures w14:val="none"/>
            <w:rPrChange w:id="206"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00F84A10" w:rsidRPr="00154570" w:rsidDel="00CF4F8A">
          <w:rPr>
            <w:rFonts w:eastAsia="Times New Roman" w:cstheme="minorHAnsi"/>
            <w:color w:val="333333"/>
            <w:kern w:val="0"/>
            <w:sz w:val="20"/>
            <w:szCs w:val="20"/>
            <w:lang w:eastAsia="en-GB"/>
            <w14:ligatures w14:val="none"/>
            <w:rPrChange w:id="207" w:author="Christopher Mitchell" w:date="2024-08-29T12:52:00Z">
              <w:rPr>
                <w:rFonts w:ascii="Segoe UI" w:eastAsia="Times New Roman" w:hAnsi="Segoe UI" w:cs="Segoe UI"/>
                <w:color w:val="333333"/>
                <w:kern w:val="0"/>
                <w:sz w:val="18"/>
                <w:szCs w:val="18"/>
                <w:lang w:eastAsia="en-GB"/>
                <w14:ligatures w14:val="none"/>
              </w:rPr>
            </w:rPrChange>
          </w:rPr>
          <w:delText>Your task is to say</w:delText>
        </w:r>
      </w:del>
      <w:ins w:id="208" w:author="Christopher Mitchell" w:date="2024-08-29T12:20:00Z">
        <w:r w:rsidRPr="00154570">
          <w:rPr>
            <w:rFonts w:eastAsia="Times New Roman" w:cstheme="minorHAnsi"/>
            <w:color w:val="333333"/>
            <w:kern w:val="0"/>
            <w:sz w:val="20"/>
            <w:szCs w:val="20"/>
            <w:lang w:eastAsia="en-GB"/>
            <w14:ligatures w14:val="none"/>
            <w:rPrChange w:id="209" w:author="Christopher Mitchell" w:date="2024-08-29T12:52:00Z">
              <w:rPr>
                <w:rFonts w:ascii="Segoe UI" w:eastAsia="Times New Roman" w:hAnsi="Segoe UI" w:cs="Segoe UI"/>
                <w:color w:val="333333"/>
                <w:kern w:val="0"/>
                <w:sz w:val="18"/>
                <w:szCs w:val="18"/>
                <w:lang w:eastAsia="en-GB"/>
                <w14:ligatures w14:val="none"/>
              </w:rPr>
            </w:rPrChange>
          </w:rPr>
          <w:t>decide</w:t>
        </w:r>
      </w:ins>
      <w:r w:rsidR="00F84A10" w:rsidRPr="00154570">
        <w:rPr>
          <w:rFonts w:eastAsia="Times New Roman" w:cstheme="minorHAnsi"/>
          <w:color w:val="333333"/>
          <w:kern w:val="0"/>
          <w:sz w:val="20"/>
          <w:szCs w:val="20"/>
          <w:lang w:eastAsia="en-GB"/>
          <w14:ligatures w14:val="none"/>
          <w:rPrChange w:id="210" w:author="Christopher Mitchell" w:date="2024-08-29T12:52:00Z">
            <w:rPr>
              <w:rFonts w:ascii="Segoe UI" w:eastAsia="Times New Roman" w:hAnsi="Segoe UI" w:cs="Segoe UI"/>
              <w:color w:val="333333"/>
              <w:kern w:val="0"/>
              <w:sz w:val="18"/>
              <w:szCs w:val="18"/>
              <w:lang w:eastAsia="en-GB"/>
              <w14:ligatures w14:val="none"/>
            </w:rPr>
          </w:rPrChange>
        </w:rPr>
        <w:t xml:space="preserve"> wh</w:t>
      </w:r>
      <w:r w:rsidR="00DC0E88" w:rsidRPr="00154570">
        <w:rPr>
          <w:rFonts w:eastAsia="Times New Roman" w:cstheme="minorHAnsi"/>
          <w:color w:val="333333"/>
          <w:kern w:val="0"/>
          <w:sz w:val="20"/>
          <w:szCs w:val="20"/>
          <w:lang w:eastAsia="en-GB"/>
          <w14:ligatures w14:val="none"/>
          <w:rPrChange w:id="211" w:author="Christopher Mitchell" w:date="2024-08-29T12:52:00Z">
            <w:rPr>
              <w:rFonts w:ascii="Segoe UI" w:eastAsia="Times New Roman" w:hAnsi="Segoe UI" w:cs="Segoe UI"/>
              <w:color w:val="333333"/>
              <w:kern w:val="0"/>
              <w:sz w:val="18"/>
              <w:szCs w:val="18"/>
              <w:lang w:eastAsia="en-GB"/>
              <w14:ligatures w14:val="none"/>
            </w:rPr>
          </w:rPrChange>
        </w:rPr>
        <w:t xml:space="preserve">ich of </w:t>
      </w:r>
      <w:r w:rsidR="00F84A10" w:rsidRPr="00154570">
        <w:rPr>
          <w:rFonts w:eastAsia="Times New Roman" w:cstheme="minorHAnsi"/>
          <w:color w:val="333333"/>
          <w:kern w:val="0"/>
          <w:sz w:val="20"/>
          <w:szCs w:val="20"/>
          <w:lang w:eastAsia="en-GB"/>
          <w14:ligatures w14:val="none"/>
          <w:rPrChange w:id="212" w:author="Christopher Mitchell" w:date="2024-08-29T12:52:00Z">
            <w:rPr>
              <w:rFonts w:ascii="Segoe UI" w:eastAsia="Times New Roman" w:hAnsi="Segoe UI" w:cs="Segoe UI"/>
              <w:color w:val="333333"/>
              <w:kern w:val="0"/>
              <w:sz w:val="18"/>
              <w:szCs w:val="18"/>
              <w:lang w:eastAsia="en-GB"/>
              <w14:ligatures w14:val="none"/>
            </w:rPr>
          </w:rPrChange>
        </w:rPr>
        <w:t xml:space="preserve">Experiment </w:t>
      </w:r>
      <w:r w:rsidR="00790C4A" w:rsidRPr="00154570">
        <w:rPr>
          <w:rFonts w:eastAsia="Times New Roman" w:cstheme="minorHAnsi"/>
          <w:color w:val="333333"/>
          <w:kern w:val="0"/>
          <w:sz w:val="20"/>
          <w:szCs w:val="20"/>
          <w:lang w:eastAsia="en-GB"/>
          <w14:ligatures w14:val="none"/>
          <w:rPrChange w:id="213" w:author="Christopher Mitchell" w:date="2024-08-29T12:52:00Z">
            <w:rPr>
              <w:rFonts w:ascii="Segoe UI" w:eastAsia="Times New Roman" w:hAnsi="Segoe UI" w:cs="Segoe UI"/>
              <w:color w:val="333333"/>
              <w:kern w:val="0"/>
              <w:sz w:val="18"/>
              <w:szCs w:val="18"/>
              <w:lang w:eastAsia="en-GB"/>
              <w14:ligatures w14:val="none"/>
            </w:rPr>
          </w:rPrChange>
        </w:rPr>
        <w:t xml:space="preserve">1 </w:t>
      </w:r>
      <w:ins w:id="214" w:author="Christopher Mitchell" w:date="2024-08-29T13:29:00Z">
        <w:r w:rsidR="002B14A9">
          <w:rPr>
            <w:rFonts w:eastAsia="Times New Roman" w:cstheme="minorHAnsi"/>
            <w:color w:val="333333"/>
            <w:kern w:val="0"/>
            <w:sz w:val="20"/>
            <w:szCs w:val="20"/>
            <w:lang w:eastAsia="en-GB"/>
            <w14:ligatures w14:val="none"/>
          </w:rPr>
          <w:t xml:space="preserve">(on the left) </w:t>
        </w:r>
      </w:ins>
      <w:r w:rsidR="00790C4A" w:rsidRPr="00154570">
        <w:rPr>
          <w:rFonts w:eastAsia="Times New Roman" w:cstheme="minorHAnsi"/>
          <w:color w:val="333333"/>
          <w:kern w:val="0"/>
          <w:sz w:val="20"/>
          <w:szCs w:val="20"/>
          <w:lang w:eastAsia="en-GB"/>
          <w14:ligatures w14:val="none"/>
          <w:rPrChange w:id="215" w:author="Christopher Mitchell" w:date="2024-08-29T12:52:00Z">
            <w:rPr>
              <w:rFonts w:ascii="Segoe UI" w:eastAsia="Times New Roman" w:hAnsi="Segoe UI" w:cs="Segoe UI"/>
              <w:color w:val="333333"/>
              <w:kern w:val="0"/>
              <w:sz w:val="18"/>
              <w:szCs w:val="18"/>
              <w:lang w:eastAsia="en-GB"/>
              <w14:ligatures w14:val="none"/>
            </w:rPr>
          </w:rPrChange>
        </w:rPr>
        <w:t xml:space="preserve">or Experiment 2 </w:t>
      </w:r>
      <w:ins w:id="216" w:author="Christopher Mitchell" w:date="2024-08-29T13:29:00Z">
        <w:r w:rsidR="002B14A9">
          <w:rPr>
            <w:rFonts w:eastAsia="Times New Roman" w:cstheme="minorHAnsi"/>
            <w:color w:val="333333"/>
            <w:kern w:val="0"/>
            <w:sz w:val="20"/>
            <w:szCs w:val="20"/>
            <w:lang w:eastAsia="en-GB"/>
            <w14:ligatures w14:val="none"/>
          </w:rPr>
          <w:t xml:space="preserve">(on the right) </w:t>
        </w:r>
      </w:ins>
      <w:r w:rsidR="00DC0E88" w:rsidRPr="00154570">
        <w:rPr>
          <w:rFonts w:eastAsia="Times New Roman" w:cstheme="minorHAnsi"/>
          <w:color w:val="333333"/>
          <w:kern w:val="0"/>
          <w:sz w:val="20"/>
          <w:szCs w:val="20"/>
          <w:lang w:eastAsia="en-GB"/>
          <w14:ligatures w14:val="none"/>
          <w:rPrChange w:id="217" w:author="Christopher Mitchell" w:date="2024-08-29T12:52:00Z">
            <w:rPr>
              <w:rFonts w:ascii="Segoe UI" w:eastAsia="Times New Roman" w:hAnsi="Segoe UI" w:cs="Segoe UI"/>
              <w:color w:val="333333"/>
              <w:kern w:val="0"/>
              <w:sz w:val="18"/>
              <w:szCs w:val="18"/>
              <w:lang w:eastAsia="en-GB"/>
              <w14:ligatures w14:val="none"/>
            </w:rPr>
          </w:rPrChange>
        </w:rPr>
        <w:t xml:space="preserve">seems to </w:t>
      </w:r>
      <w:r w:rsidR="00206466" w:rsidRPr="00154570">
        <w:rPr>
          <w:rFonts w:eastAsia="Times New Roman" w:cstheme="minorHAnsi"/>
          <w:color w:val="333333"/>
          <w:kern w:val="0"/>
          <w:sz w:val="20"/>
          <w:szCs w:val="20"/>
          <w:lang w:eastAsia="en-GB"/>
          <w14:ligatures w14:val="none"/>
          <w:rPrChange w:id="218" w:author="Christopher Mitchell" w:date="2024-08-29T12:52:00Z">
            <w:rPr>
              <w:rFonts w:ascii="Segoe UI" w:eastAsia="Times New Roman" w:hAnsi="Segoe UI" w:cs="Segoe UI"/>
              <w:color w:val="333333"/>
              <w:kern w:val="0"/>
              <w:sz w:val="18"/>
              <w:szCs w:val="18"/>
              <w:lang w:eastAsia="en-GB"/>
              <w14:ligatures w14:val="none"/>
            </w:rPr>
          </w:rPrChange>
        </w:rPr>
        <w:t xml:space="preserve">provide </w:t>
      </w:r>
      <w:r w:rsidR="00E702EE" w:rsidRPr="00154570">
        <w:rPr>
          <w:rFonts w:eastAsia="Times New Roman" w:cstheme="minorHAnsi"/>
          <w:color w:val="333333"/>
          <w:kern w:val="0"/>
          <w:sz w:val="20"/>
          <w:szCs w:val="20"/>
          <w:lang w:eastAsia="en-GB"/>
          <w14:ligatures w14:val="none"/>
          <w:rPrChange w:id="219" w:author="Christopher Mitchell" w:date="2024-08-29T12:52:00Z">
            <w:rPr>
              <w:rFonts w:ascii="Segoe UI" w:eastAsia="Times New Roman" w:hAnsi="Segoe UI" w:cs="Segoe UI"/>
              <w:color w:val="333333"/>
              <w:kern w:val="0"/>
              <w:sz w:val="18"/>
              <w:szCs w:val="18"/>
              <w:lang w:eastAsia="en-GB"/>
              <w14:ligatures w14:val="none"/>
            </w:rPr>
          </w:rPrChange>
        </w:rPr>
        <w:t xml:space="preserve">the </w:t>
      </w:r>
      <w:r w:rsidR="00206466" w:rsidRPr="00154570">
        <w:rPr>
          <w:rFonts w:eastAsia="Times New Roman" w:cstheme="minorHAnsi"/>
          <w:color w:val="333333"/>
          <w:kern w:val="0"/>
          <w:sz w:val="20"/>
          <w:szCs w:val="20"/>
          <w:lang w:eastAsia="en-GB"/>
          <w14:ligatures w14:val="none"/>
          <w:rPrChange w:id="220" w:author="Christopher Mitchell" w:date="2024-08-29T12:52:00Z">
            <w:rPr>
              <w:rFonts w:ascii="Segoe UI" w:eastAsia="Times New Roman" w:hAnsi="Segoe UI" w:cs="Segoe UI"/>
              <w:color w:val="333333"/>
              <w:kern w:val="0"/>
              <w:sz w:val="18"/>
              <w:szCs w:val="18"/>
              <w:lang w:eastAsia="en-GB"/>
              <w14:ligatures w14:val="none"/>
            </w:rPr>
          </w:rPrChange>
        </w:rPr>
        <w:t xml:space="preserve">strongest evidence </w:t>
      </w:r>
      <w:r w:rsidR="00416604" w:rsidRPr="00154570">
        <w:rPr>
          <w:rFonts w:eastAsia="Times New Roman" w:cstheme="minorHAnsi"/>
          <w:color w:val="333333"/>
          <w:kern w:val="0"/>
          <w:sz w:val="20"/>
          <w:szCs w:val="20"/>
          <w:lang w:eastAsia="en-GB"/>
          <w14:ligatures w14:val="none"/>
          <w:rPrChange w:id="221" w:author="Christopher Mitchell" w:date="2024-08-29T12:52:00Z">
            <w:rPr>
              <w:rFonts w:ascii="Segoe UI" w:eastAsia="Times New Roman" w:hAnsi="Segoe UI" w:cs="Segoe UI"/>
              <w:color w:val="333333"/>
              <w:kern w:val="0"/>
              <w:sz w:val="18"/>
              <w:szCs w:val="18"/>
              <w:lang w:eastAsia="en-GB"/>
              <w14:ligatures w14:val="none"/>
            </w:rPr>
          </w:rPrChange>
        </w:rPr>
        <w:t xml:space="preserve">that </w:t>
      </w:r>
      <w:ins w:id="222" w:author="Christopher Mitchell" w:date="2024-08-29T13:30:00Z">
        <w:r w:rsidR="002B14A9">
          <w:rPr>
            <w:rFonts w:eastAsia="Times New Roman" w:cstheme="minorHAnsi"/>
            <w:color w:val="333333"/>
            <w:kern w:val="0"/>
            <w:sz w:val="20"/>
            <w:szCs w:val="20"/>
            <w:lang w:eastAsia="en-GB"/>
            <w14:ligatures w14:val="none"/>
          </w:rPr>
          <w:t>a</w:t>
        </w:r>
      </w:ins>
      <w:del w:id="223" w:author="Christopher Mitchell" w:date="2024-08-29T13:30:00Z">
        <w:r w:rsidR="00416604" w:rsidRPr="00154570" w:rsidDel="002B14A9">
          <w:rPr>
            <w:rFonts w:eastAsia="Times New Roman" w:cstheme="minorHAnsi"/>
            <w:color w:val="333333"/>
            <w:kern w:val="0"/>
            <w:sz w:val="20"/>
            <w:szCs w:val="20"/>
            <w:lang w:eastAsia="en-GB"/>
            <w14:ligatures w14:val="none"/>
            <w:rPrChange w:id="224" w:author="Christopher Mitchell" w:date="2024-08-29T12:52:00Z">
              <w:rPr>
                <w:rFonts w:ascii="Segoe UI" w:eastAsia="Times New Roman" w:hAnsi="Segoe UI" w:cs="Segoe UI"/>
                <w:color w:val="333333"/>
                <w:kern w:val="0"/>
                <w:sz w:val="18"/>
                <w:szCs w:val="18"/>
                <w:lang w:eastAsia="en-GB"/>
                <w14:ligatures w14:val="none"/>
              </w:rPr>
            </w:rPrChange>
          </w:rPr>
          <w:delText>the</w:delText>
        </w:r>
      </w:del>
      <w:r w:rsidR="00416604" w:rsidRPr="00154570">
        <w:rPr>
          <w:rFonts w:eastAsia="Times New Roman" w:cstheme="minorHAnsi"/>
          <w:color w:val="333333"/>
          <w:kern w:val="0"/>
          <w:sz w:val="20"/>
          <w:szCs w:val="20"/>
          <w:lang w:eastAsia="en-GB"/>
          <w14:ligatures w14:val="none"/>
          <w:rPrChange w:id="225" w:author="Christopher Mitchell" w:date="2024-08-29T12:52:00Z">
            <w:rPr>
              <w:rFonts w:ascii="Segoe UI" w:eastAsia="Times New Roman" w:hAnsi="Segoe UI" w:cs="Segoe UI"/>
              <w:color w:val="333333"/>
              <w:kern w:val="0"/>
              <w:sz w:val="18"/>
              <w:szCs w:val="18"/>
              <w:lang w:eastAsia="en-GB"/>
              <w14:ligatures w14:val="none"/>
            </w:rPr>
          </w:rPrChange>
        </w:rPr>
        <w:t xml:space="preserve"> drug is effective in reducing </w:t>
      </w:r>
      <w:r w:rsidR="00F84A10" w:rsidRPr="00154570">
        <w:rPr>
          <w:rFonts w:eastAsia="Times New Roman" w:cstheme="minorHAnsi"/>
          <w:color w:val="333333"/>
          <w:kern w:val="0"/>
          <w:sz w:val="20"/>
          <w:szCs w:val="20"/>
          <w:lang w:eastAsia="en-GB"/>
          <w14:ligatures w14:val="none"/>
          <w:rPrChange w:id="226" w:author="Christopher Mitchell" w:date="2024-08-29T12:52:00Z">
            <w:rPr>
              <w:rFonts w:ascii="Segoe UI" w:eastAsia="Times New Roman" w:hAnsi="Segoe UI" w:cs="Segoe UI"/>
              <w:color w:val="333333"/>
              <w:kern w:val="0"/>
              <w:sz w:val="18"/>
              <w:szCs w:val="18"/>
              <w:lang w:eastAsia="en-GB"/>
              <w14:ligatures w14:val="none"/>
            </w:rPr>
          </w:rPrChange>
        </w:rPr>
        <w:t xml:space="preserve">anxiety. </w:t>
      </w:r>
      <w:ins w:id="227" w:author="Christopher Mitchell" w:date="2024-08-29T12:22:00Z">
        <w:r w:rsidR="00E92749" w:rsidRPr="00154570">
          <w:rPr>
            <w:rFonts w:eastAsia="Times New Roman" w:cstheme="minorHAnsi"/>
            <w:color w:val="333333"/>
            <w:kern w:val="0"/>
            <w:sz w:val="20"/>
            <w:szCs w:val="20"/>
            <w:lang w:eastAsia="en-GB"/>
            <w14:ligatures w14:val="none"/>
            <w:rPrChange w:id="228" w:author="Christopher Mitchell" w:date="2024-08-29T12:52:00Z">
              <w:rPr>
                <w:rFonts w:ascii="Segoe UI" w:eastAsia="Times New Roman" w:hAnsi="Segoe UI" w:cs="Segoe UI"/>
                <w:color w:val="333333"/>
                <w:kern w:val="0"/>
                <w:sz w:val="18"/>
                <w:szCs w:val="18"/>
                <w:lang w:eastAsia="en-GB"/>
                <w14:ligatures w14:val="none"/>
              </w:rPr>
            </w:rPrChange>
          </w:rPr>
          <w:t xml:space="preserve"> </w:t>
        </w:r>
        <w:commentRangeStart w:id="229"/>
        <w:r w:rsidR="00E92749" w:rsidRPr="00154570">
          <w:rPr>
            <w:rFonts w:eastAsia="Times New Roman" w:cstheme="minorHAnsi"/>
            <w:color w:val="333333"/>
            <w:kern w:val="0"/>
            <w:sz w:val="20"/>
            <w:szCs w:val="20"/>
            <w:lang w:eastAsia="en-GB"/>
            <w14:ligatures w14:val="none"/>
            <w:rPrChange w:id="230" w:author="Christopher Mitchell" w:date="2024-08-29T12:52:00Z">
              <w:rPr>
                <w:rFonts w:ascii="Segoe UI" w:eastAsia="Times New Roman" w:hAnsi="Segoe UI" w:cs="Segoe UI"/>
                <w:color w:val="333333"/>
                <w:kern w:val="0"/>
                <w:sz w:val="18"/>
                <w:szCs w:val="18"/>
                <w:lang w:eastAsia="en-GB"/>
                <w14:ligatures w14:val="none"/>
              </w:rPr>
            </w:rPrChange>
          </w:rPr>
          <w:t>In other words</w:t>
        </w:r>
      </w:ins>
      <w:del w:id="231" w:author="Christopher Mitchell" w:date="2024-08-29T12:22:00Z">
        <w:r w:rsidR="00416604" w:rsidRPr="00154570" w:rsidDel="00E92749">
          <w:rPr>
            <w:rFonts w:eastAsia="Times New Roman" w:cstheme="minorHAnsi"/>
            <w:color w:val="333333"/>
            <w:kern w:val="0"/>
            <w:sz w:val="20"/>
            <w:szCs w:val="20"/>
            <w:lang w:eastAsia="en-GB"/>
            <w14:ligatures w14:val="none"/>
            <w:rPrChange w:id="232" w:author="Christopher Mitchell" w:date="2024-08-29T12:52:00Z">
              <w:rPr>
                <w:rFonts w:ascii="Segoe UI" w:eastAsia="Times New Roman" w:hAnsi="Segoe UI" w:cs="Segoe UI"/>
                <w:color w:val="333333"/>
                <w:kern w:val="0"/>
                <w:sz w:val="18"/>
                <w:szCs w:val="18"/>
                <w:lang w:eastAsia="en-GB"/>
                <w14:ligatures w14:val="none"/>
              </w:rPr>
            </w:rPrChange>
          </w:rPr>
          <w:delText xml:space="preserve"> That is</w:delText>
        </w:r>
      </w:del>
      <w:r w:rsidR="00416604" w:rsidRPr="00154570">
        <w:rPr>
          <w:rFonts w:eastAsia="Times New Roman" w:cstheme="minorHAnsi"/>
          <w:color w:val="333333"/>
          <w:kern w:val="0"/>
          <w:sz w:val="20"/>
          <w:szCs w:val="20"/>
          <w:lang w:eastAsia="en-GB"/>
          <w14:ligatures w14:val="none"/>
          <w:rPrChange w:id="233"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id="234" w:author="Christopher Mitchell" w:date="2024-08-29T12:21:00Z">
        <w:r w:rsidR="00B778EA" w:rsidRPr="00154570">
          <w:rPr>
            <w:rFonts w:eastAsia="Times New Roman" w:cstheme="minorHAnsi"/>
            <w:color w:val="333333"/>
            <w:kern w:val="0"/>
            <w:sz w:val="20"/>
            <w:szCs w:val="20"/>
            <w:lang w:eastAsia="en-GB"/>
            <w14:ligatures w14:val="none"/>
            <w:rPrChange w:id="235" w:author="Christopher Mitchell" w:date="2024-08-29T12:52:00Z">
              <w:rPr>
                <w:rFonts w:ascii="Segoe UI" w:eastAsia="Times New Roman" w:hAnsi="Segoe UI" w:cs="Segoe UI"/>
                <w:color w:val="333333"/>
                <w:kern w:val="0"/>
                <w:sz w:val="18"/>
                <w:szCs w:val="18"/>
                <w:lang w:eastAsia="en-GB"/>
                <w14:ligatures w14:val="none"/>
              </w:rPr>
            </w:rPrChange>
          </w:rPr>
          <w:t xml:space="preserve">is </w:t>
        </w:r>
        <w:r w:rsidR="0095664C" w:rsidRPr="00154570">
          <w:rPr>
            <w:rFonts w:eastAsia="Times New Roman" w:cstheme="minorHAnsi"/>
            <w:color w:val="333333"/>
            <w:kern w:val="0"/>
            <w:sz w:val="20"/>
            <w:szCs w:val="20"/>
            <w:lang w:eastAsia="en-GB"/>
            <w14:ligatures w14:val="none"/>
            <w:rPrChange w:id="236" w:author="Christopher Mitchell" w:date="2024-08-29T12:52:00Z">
              <w:rPr>
                <w:rFonts w:ascii="Segoe UI" w:eastAsia="Times New Roman" w:hAnsi="Segoe UI" w:cs="Segoe UI"/>
                <w:color w:val="333333"/>
                <w:kern w:val="0"/>
                <w:sz w:val="18"/>
                <w:szCs w:val="18"/>
                <w:lang w:eastAsia="en-GB"/>
                <w14:ligatures w14:val="none"/>
              </w:rPr>
            </w:rPrChange>
          </w:rPr>
          <w:t xml:space="preserve">Experiment 1 </w:t>
        </w:r>
      </w:ins>
      <w:ins w:id="237" w:author="Christopher Mitchell" w:date="2024-08-29T12:22:00Z">
        <w:r w:rsidR="00B778EA" w:rsidRPr="00154570">
          <w:rPr>
            <w:rFonts w:eastAsia="Times New Roman" w:cstheme="minorHAnsi"/>
            <w:color w:val="333333"/>
            <w:kern w:val="0"/>
            <w:sz w:val="20"/>
            <w:szCs w:val="20"/>
            <w:lang w:eastAsia="en-GB"/>
            <w14:ligatures w14:val="none"/>
            <w:rPrChange w:id="238" w:author="Christopher Mitchell" w:date="2024-08-29T12:52:00Z">
              <w:rPr>
                <w:rFonts w:ascii="Segoe UI" w:eastAsia="Times New Roman" w:hAnsi="Segoe UI" w:cs="Segoe UI"/>
                <w:color w:val="333333"/>
                <w:kern w:val="0"/>
                <w:sz w:val="18"/>
                <w:szCs w:val="18"/>
                <w:lang w:eastAsia="en-GB"/>
                <w14:ligatures w14:val="none"/>
              </w:rPr>
            </w:rPrChange>
          </w:rPr>
          <w:t xml:space="preserve">the most convincing that </w:t>
        </w:r>
      </w:ins>
      <w:del w:id="239" w:author="Christopher Mitchell" w:date="2024-08-29T12:22:00Z">
        <w:r w:rsidR="00F70682" w:rsidRPr="00154570" w:rsidDel="00B778EA">
          <w:rPr>
            <w:rFonts w:eastAsia="Times New Roman" w:cstheme="minorHAnsi"/>
            <w:color w:val="333333"/>
            <w:kern w:val="0"/>
            <w:sz w:val="20"/>
            <w:szCs w:val="20"/>
            <w:lang w:eastAsia="en-GB"/>
            <w14:ligatures w14:val="none"/>
            <w:rPrChange w:id="240" w:author="Christopher Mitchell" w:date="2024-08-29T12:52:00Z">
              <w:rPr>
                <w:rFonts w:ascii="Segoe UI" w:eastAsia="Times New Roman" w:hAnsi="Segoe UI" w:cs="Segoe UI"/>
                <w:color w:val="333333"/>
                <w:kern w:val="0"/>
                <w:sz w:val="18"/>
                <w:szCs w:val="18"/>
                <w:lang w:eastAsia="en-GB"/>
                <w14:ligatures w14:val="none"/>
              </w:rPr>
            </w:rPrChange>
          </w:rPr>
          <w:delText xml:space="preserve">does it look most like </w:delText>
        </w:r>
      </w:del>
      <w:r w:rsidR="00184EF5" w:rsidRPr="00154570">
        <w:rPr>
          <w:rFonts w:eastAsia="Times New Roman" w:cstheme="minorHAnsi"/>
          <w:color w:val="333333"/>
          <w:kern w:val="0"/>
          <w:sz w:val="20"/>
          <w:szCs w:val="20"/>
          <w:lang w:eastAsia="en-GB"/>
          <w14:ligatures w14:val="none"/>
          <w:rPrChange w:id="241" w:author="Christopher Mitchell" w:date="2024-08-29T12:52:00Z">
            <w:rPr>
              <w:rFonts w:ascii="Segoe UI" w:eastAsia="Times New Roman" w:hAnsi="Segoe UI" w:cs="Segoe UI"/>
              <w:color w:val="333333"/>
              <w:kern w:val="0"/>
              <w:sz w:val="18"/>
              <w:szCs w:val="18"/>
              <w:lang w:eastAsia="en-GB"/>
              <w14:ligatures w14:val="none"/>
            </w:rPr>
          </w:rPrChange>
        </w:rPr>
        <w:t xml:space="preserve">the Drug group gave lower anxiety ratings than </w:t>
      </w:r>
      <w:r w:rsidR="00E702EE" w:rsidRPr="00154570">
        <w:rPr>
          <w:rFonts w:eastAsia="Times New Roman" w:cstheme="minorHAnsi"/>
          <w:color w:val="333333"/>
          <w:kern w:val="0"/>
          <w:sz w:val="20"/>
          <w:szCs w:val="20"/>
          <w:lang w:eastAsia="en-GB"/>
          <w14:ligatures w14:val="none"/>
          <w:rPrChange w:id="242" w:author="Christopher Mitchell" w:date="2024-08-29T12:52:00Z">
            <w:rPr>
              <w:rFonts w:ascii="Segoe UI" w:eastAsia="Times New Roman" w:hAnsi="Segoe UI" w:cs="Segoe UI"/>
              <w:color w:val="333333"/>
              <w:kern w:val="0"/>
              <w:sz w:val="18"/>
              <w:szCs w:val="18"/>
              <w:lang w:eastAsia="en-GB"/>
              <w14:ligatures w14:val="none"/>
            </w:rPr>
          </w:rPrChange>
        </w:rPr>
        <w:t>t</w:t>
      </w:r>
      <w:r w:rsidR="00184EF5" w:rsidRPr="00154570">
        <w:rPr>
          <w:rFonts w:eastAsia="Times New Roman" w:cstheme="minorHAnsi"/>
          <w:color w:val="333333"/>
          <w:kern w:val="0"/>
          <w:sz w:val="20"/>
          <w:szCs w:val="20"/>
          <w:lang w:eastAsia="en-GB"/>
          <w14:ligatures w14:val="none"/>
          <w:rPrChange w:id="243" w:author="Christopher Mitchell" w:date="2024-08-29T12:52:00Z">
            <w:rPr>
              <w:rFonts w:ascii="Segoe UI" w:eastAsia="Times New Roman" w:hAnsi="Segoe UI" w:cs="Segoe UI"/>
              <w:color w:val="333333"/>
              <w:kern w:val="0"/>
              <w:sz w:val="18"/>
              <w:szCs w:val="18"/>
              <w:lang w:eastAsia="en-GB"/>
              <w14:ligatures w14:val="none"/>
            </w:rPr>
          </w:rPrChange>
        </w:rPr>
        <w:t>he Control group</w:t>
      </w:r>
      <w:ins w:id="244" w:author="Christopher Mitchell" w:date="2024-08-29T12:22:00Z">
        <w:r w:rsidR="00B778EA" w:rsidRPr="00154570">
          <w:rPr>
            <w:rFonts w:eastAsia="Times New Roman" w:cstheme="minorHAnsi"/>
            <w:color w:val="333333"/>
            <w:kern w:val="0"/>
            <w:sz w:val="20"/>
            <w:szCs w:val="20"/>
            <w:lang w:eastAsia="en-GB"/>
            <w14:ligatures w14:val="none"/>
            <w:rPrChange w:id="245" w:author="Christopher Mitchell" w:date="2024-08-29T12:52:00Z">
              <w:rPr>
                <w:rFonts w:ascii="Segoe UI" w:eastAsia="Times New Roman" w:hAnsi="Segoe UI" w:cs="Segoe UI"/>
                <w:color w:val="333333"/>
                <w:kern w:val="0"/>
                <w:sz w:val="18"/>
                <w:szCs w:val="18"/>
                <w:lang w:eastAsia="en-GB"/>
                <w14:ligatures w14:val="none"/>
              </w:rPr>
            </w:rPrChange>
          </w:rPr>
          <w:t xml:space="preserve">? Or is </w:t>
        </w:r>
      </w:ins>
      <w:del w:id="246" w:author="Christopher Mitchell" w:date="2024-08-29T12:22:00Z">
        <w:r w:rsidR="00F70682" w:rsidRPr="00154570" w:rsidDel="00B778EA">
          <w:rPr>
            <w:rFonts w:eastAsia="Times New Roman" w:cstheme="minorHAnsi"/>
            <w:color w:val="333333"/>
            <w:kern w:val="0"/>
            <w:sz w:val="20"/>
            <w:szCs w:val="20"/>
            <w:lang w:eastAsia="en-GB"/>
            <w14:ligatures w14:val="none"/>
            <w:rPrChange w:id="247" w:author="Christopher Mitchell" w:date="2024-08-29T12:52:00Z">
              <w:rPr>
                <w:rFonts w:ascii="Segoe UI" w:eastAsia="Times New Roman" w:hAnsi="Segoe UI" w:cs="Segoe UI"/>
                <w:color w:val="333333"/>
                <w:kern w:val="0"/>
                <w:sz w:val="18"/>
                <w:szCs w:val="18"/>
                <w:lang w:eastAsia="en-GB"/>
                <w14:ligatures w14:val="none"/>
              </w:rPr>
            </w:rPrChange>
          </w:rPr>
          <w:delText xml:space="preserve"> in </w:delText>
        </w:r>
      </w:del>
      <w:ins w:id="248" w:author="Christopher Mitchell" w:date="2024-08-29T12:05:00Z">
        <w:r w:rsidR="00F70682" w:rsidRPr="00154570">
          <w:rPr>
            <w:rFonts w:eastAsia="Times New Roman" w:cstheme="minorHAnsi"/>
            <w:color w:val="333333"/>
            <w:kern w:val="0"/>
            <w:sz w:val="20"/>
            <w:szCs w:val="20"/>
            <w:lang w:eastAsia="en-GB"/>
            <w14:ligatures w14:val="none"/>
            <w:rPrChange w:id="249" w:author="Christopher Mitchell" w:date="2024-08-29T12:52:00Z">
              <w:rPr>
                <w:rFonts w:ascii="Segoe UI" w:eastAsia="Times New Roman" w:hAnsi="Segoe UI" w:cs="Segoe UI"/>
                <w:color w:val="333333"/>
                <w:kern w:val="0"/>
                <w:sz w:val="18"/>
                <w:szCs w:val="18"/>
                <w:lang w:eastAsia="en-GB"/>
                <w14:ligatures w14:val="none"/>
              </w:rPr>
            </w:rPrChange>
          </w:rPr>
          <w:t>Experiment 2</w:t>
        </w:r>
      </w:ins>
      <w:ins w:id="250" w:author="Christopher Mitchell" w:date="2024-08-29T12:22:00Z">
        <w:r w:rsidR="00B778EA" w:rsidRPr="00154570">
          <w:rPr>
            <w:rFonts w:eastAsia="Times New Roman" w:cstheme="minorHAnsi"/>
            <w:color w:val="333333"/>
            <w:kern w:val="0"/>
            <w:sz w:val="20"/>
            <w:szCs w:val="20"/>
            <w:lang w:eastAsia="en-GB"/>
            <w14:ligatures w14:val="none"/>
            <w:rPrChange w:id="251" w:author="Christopher Mitchell" w:date="2024-08-29T12:52:00Z">
              <w:rPr>
                <w:rFonts w:ascii="Segoe UI" w:eastAsia="Times New Roman" w:hAnsi="Segoe UI" w:cs="Segoe UI"/>
                <w:color w:val="333333"/>
                <w:kern w:val="0"/>
                <w:sz w:val="18"/>
                <w:szCs w:val="18"/>
                <w:lang w:eastAsia="en-GB"/>
                <w14:ligatures w14:val="none"/>
              </w:rPr>
            </w:rPrChange>
          </w:rPr>
          <w:t xml:space="preserve"> more convincing</w:t>
        </w:r>
      </w:ins>
      <w:r w:rsidR="00E702EE" w:rsidRPr="00154570">
        <w:rPr>
          <w:rFonts w:eastAsia="Times New Roman" w:cstheme="minorHAnsi"/>
          <w:color w:val="333333"/>
          <w:kern w:val="0"/>
          <w:sz w:val="20"/>
          <w:szCs w:val="20"/>
          <w:lang w:eastAsia="en-GB"/>
          <w14:ligatures w14:val="none"/>
          <w:rPrChange w:id="252" w:author="Christopher Mitchell" w:date="2024-08-29T12:52:00Z">
            <w:rPr>
              <w:rFonts w:ascii="Segoe UI" w:eastAsia="Times New Roman" w:hAnsi="Segoe UI" w:cs="Segoe UI"/>
              <w:color w:val="333333"/>
              <w:kern w:val="0"/>
              <w:sz w:val="18"/>
              <w:szCs w:val="18"/>
              <w:lang w:eastAsia="en-GB"/>
              <w14:ligatures w14:val="none"/>
            </w:rPr>
          </w:rPrChange>
        </w:rPr>
        <w:t>?</w:t>
      </w:r>
      <w:r w:rsidR="00184EF5" w:rsidRPr="00154570">
        <w:rPr>
          <w:rFonts w:eastAsia="Times New Roman" w:cstheme="minorHAnsi"/>
          <w:color w:val="333333"/>
          <w:kern w:val="0"/>
          <w:sz w:val="20"/>
          <w:szCs w:val="20"/>
          <w:lang w:eastAsia="en-GB"/>
          <w14:ligatures w14:val="none"/>
          <w:rPrChange w:id="253" w:author="Christopher Mitchell" w:date="2024-08-29T12:52:00Z">
            <w:rPr>
              <w:rFonts w:ascii="Segoe UI" w:eastAsia="Times New Roman" w:hAnsi="Segoe UI" w:cs="Segoe UI"/>
              <w:color w:val="333333"/>
              <w:kern w:val="0"/>
              <w:sz w:val="18"/>
              <w:szCs w:val="18"/>
              <w:lang w:eastAsia="en-GB"/>
              <w14:ligatures w14:val="none"/>
            </w:rPr>
          </w:rPrChange>
        </w:rPr>
        <w:t xml:space="preserve">  </w:t>
      </w:r>
      <w:commentRangeEnd w:id="229"/>
    </w:p>
    <w:p w14:paraId="4A570B6C" w14:textId="7086807E" w:rsidR="004B5F0E" w:rsidRDefault="00B93279" w:rsidP="00D10756">
      <w:pPr>
        <w:pStyle w:val="ListParagraph"/>
        <w:numPr>
          <w:ilvl w:val="0"/>
          <w:numId w:val="2"/>
        </w:numPr>
        <w:spacing w:line="240" w:lineRule="auto"/>
        <w:rPr>
          <w:ins w:id="254" w:author="Christopher Mitchell" w:date="2024-08-29T12:53:00Z"/>
          <w:rFonts w:eastAsia="Times New Roman" w:cstheme="minorHAnsi"/>
          <w:color w:val="333333"/>
          <w:kern w:val="0"/>
          <w:sz w:val="20"/>
          <w:szCs w:val="20"/>
          <w:lang w:eastAsia="en-GB"/>
          <w14:ligatures w14:val="none"/>
        </w:rPr>
      </w:pPr>
      <w:ins w:id="255" w:author="Christopher Mitchell" w:date="2024-08-29T12:37:00Z">
        <w:r w:rsidRPr="004B5F0E">
          <w:rPr>
            <w:rFonts w:eastAsia="Times New Roman" w:cstheme="minorHAnsi"/>
            <w:color w:val="333333"/>
            <w:kern w:val="0"/>
            <w:sz w:val="20"/>
            <w:szCs w:val="20"/>
            <w:lang w:eastAsia="en-GB"/>
            <w14:ligatures w14:val="none"/>
            <w:rPrChange w:id="256" w:author="Christopher Mitchell" w:date="2024-08-29T12:53:00Z">
              <w:rPr>
                <w:rFonts w:ascii="Segoe UI" w:eastAsia="Times New Roman" w:hAnsi="Segoe UI" w:cs="Segoe UI"/>
                <w:color w:val="333333"/>
                <w:kern w:val="0"/>
                <w:sz w:val="18"/>
                <w:szCs w:val="18"/>
                <w:lang w:eastAsia="en-GB"/>
                <w14:ligatures w14:val="none"/>
              </w:rPr>
            </w:rPrChange>
          </w:rPr>
          <w:t>First</w:t>
        </w:r>
      </w:ins>
      <w:ins w:id="257" w:author="Christopher Mitchell" w:date="2024-08-29T12:53:00Z">
        <w:r w:rsidR="004B5F0E">
          <w:rPr>
            <w:rFonts w:eastAsia="Times New Roman" w:cstheme="minorHAnsi"/>
            <w:color w:val="333333"/>
            <w:kern w:val="0"/>
            <w:sz w:val="20"/>
            <w:szCs w:val="20"/>
            <w:lang w:eastAsia="en-GB"/>
            <w14:ligatures w14:val="none"/>
          </w:rPr>
          <w:t>,</w:t>
        </w:r>
      </w:ins>
      <w:ins w:id="258" w:author="Christopher Mitchell" w:date="2024-08-29T12:37:00Z">
        <w:r w:rsidRPr="004B5F0E">
          <w:rPr>
            <w:rFonts w:eastAsia="Times New Roman" w:cstheme="minorHAnsi"/>
            <w:color w:val="333333"/>
            <w:kern w:val="0"/>
            <w:sz w:val="20"/>
            <w:szCs w:val="20"/>
            <w:lang w:eastAsia="en-GB"/>
            <w14:ligatures w14:val="none"/>
            <w:rPrChange w:id="259" w:author="Christopher Mitchell" w:date="2024-08-29T12:53:00Z">
              <w:rPr>
                <w:rFonts w:ascii="Segoe UI" w:eastAsia="Times New Roman" w:hAnsi="Segoe UI" w:cs="Segoe UI"/>
                <w:color w:val="333333"/>
                <w:kern w:val="0"/>
                <w:sz w:val="18"/>
                <w:szCs w:val="18"/>
                <w:lang w:eastAsia="en-GB"/>
                <w14:ligatures w14:val="none"/>
              </w:rPr>
            </w:rPrChange>
          </w:rPr>
          <w:t xml:space="preserve"> go through the graphs </w:t>
        </w:r>
      </w:ins>
      <w:ins w:id="260" w:author="Christopher Mitchell" w:date="2024-08-29T13:19:00Z">
        <w:r w:rsidR="004D1A8C">
          <w:rPr>
            <w:rFonts w:eastAsia="Times New Roman" w:cstheme="minorHAnsi"/>
            <w:color w:val="333333"/>
            <w:kern w:val="0"/>
            <w:sz w:val="20"/>
            <w:szCs w:val="20"/>
            <w:lang w:eastAsia="en-GB"/>
            <w14:ligatures w14:val="none"/>
          </w:rPr>
          <w:t xml:space="preserve">quickly </w:t>
        </w:r>
      </w:ins>
      <w:ins w:id="261" w:author="Christopher Mitchell" w:date="2024-08-29T12:37:00Z">
        <w:r w:rsidRPr="004B5F0E">
          <w:rPr>
            <w:rFonts w:eastAsia="Times New Roman" w:cstheme="minorHAnsi"/>
            <w:color w:val="333333"/>
            <w:kern w:val="0"/>
            <w:sz w:val="20"/>
            <w:szCs w:val="20"/>
            <w:lang w:eastAsia="en-GB"/>
            <w14:ligatures w14:val="none"/>
            <w:rPrChange w:id="262" w:author="Christopher Mitchell" w:date="2024-08-29T12:53:00Z">
              <w:rPr>
                <w:rFonts w:ascii="Segoe UI" w:eastAsia="Times New Roman" w:hAnsi="Segoe UI" w:cs="Segoe UI"/>
                <w:color w:val="333333"/>
                <w:kern w:val="0"/>
                <w:sz w:val="18"/>
                <w:szCs w:val="18"/>
                <w:lang w:eastAsia="en-GB"/>
                <w14:ligatures w14:val="none"/>
              </w:rPr>
            </w:rPrChange>
          </w:rPr>
          <w:t xml:space="preserve">and </w:t>
        </w:r>
      </w:ins>
      <w:ins w:id="263" w:author="Christopher Mitchell" w:date="2024-08-29T13:30:00Z">
        <w:r w:rsidR="00A5208D">
          <w:rPr>
            <w:rFonts w:eastAsia="Times New Roman" w:cstheme="minorHAnsi"/>
            <w:color w:val="333333"/>
            <w:kern w:val="0"/>
            <w:sz w:val="20"/>
            <w:szCs w:val="20"/>
            <w:lang w:eastAsia="en-GB"/>
            <w14:ligatures w14:val="none"/>
          </w:rPr>
          <w:t xml:space="preserve">write down a </w:t>
        </w:r>
      </w:ins>
      <w:ins w:id="264" w:author="Christopher Mitchell" w:date="2024-08-29T12:37:00Z">
        <w:r w:rsidRPr="004B5F0E">
          <w:rPr>
            <w:rFonts w:eastAsia="Times New Roman" w:cstheme="minorHAnsi"/>
            <w:color w:val="333333"/>
            <w:kern w:val="0"/>
            <w:sz w:val="20"/>
            <w:szCs w:val="20"/>
            <w:lang w:eastAsia="en-GB"/>
            <w14:ligatures w14:val="none"/>
            <w:rPrChange w:id="265" w:author="Christopher Mitchell" w:date="2024-08-29T12:53:00Z">
              <w:rPr>
                <w:rFonts w:ascii="Segoe UI" w:eastAsia="Times New Roman" w:hAnsi="Segoe UI" w:cs="Segoe UI"/>
                <w:color w:val="333333"/>
                <w:kern w:val="0"/>
                <w:sz w:val="18"/>
                <w:szCs w:val="18"/>
                <w:lang w:eastAsia="en-GB"/>
                <w14:ligatures w14:val="none"/>
              </w:rPr>
            </w:rPrChange>
          </w:rPr>
          <w:t xml:space="preserve">guess </w:t>
        </w:r>
      </w:ins>
      <w:ins w:id="266" w:author="Christopher Mitchell" w:date="2024-08-29T13:19:00Z">
        <w:r w:rsidR="004D1A8C">
          <w:rPr>
            <w:rFonts w:eastAsia="Times New Roman" w:cstheme="minorHAnsi"/>
            <w:color w:val="333333"/>
            <w:kern w:val="0"/>
            <w:sz w:val="20"/>
            <w:szCs w:val="20"/>
            <w:lang w:eastAsia="en-GB"/>
            <w14:ligatures w14:val="none"/>
          </w:rPr>
          <w:t>as to which experiment provides the strongest evidence of a dif</w:t>
        </w:r>
      </w:ins>
      <w:ins w:id="267" w:author="Christopher Mitchell" w:date="2024-08-29T13:20:00Z">
        <w:r w:rsidR="004D1A8C">
          <w:rPr>
            <w:rFonts w:eastAsia="Times New Roman" w:cstheme="minorHAnsi"/>
            <w:color w:val="333333"/>
            <w:kern w:val="0"/>
            <w:sz w:val="20"/>
            <w:szCs w:val="20"/>
            <w:lang w:eastAsia="en-GB"/>
            <w14:ligatures w14:val="none"/>
          </w:rPr>
          <w:t xml:space="preserve">ference </w:t>
        </w:r>
      </w:ins>
      <w:ins w:id="268" w:author="Christopher Mitchell" w:date="2024-08-29T12:37:00Z">
        <w:r w:rsidRPr="004B5F0E">
          <w:rPr>
            <w:rFonts w:eastAsia="Times New Roman" w:cstheme="minorHAnsi"/>
            <w:color w:val="333333"/>
            <w:kern w:val="0"/>
            <w:sz w:val="20"/>
            <w:szCs w:val="20"/>
            <w:lang w:eastAsia="en-GB"/>
            <w14:ligatures w14:val="none"/>
            <w:rPrChange w:id="269" w:author="Christopher Mitchell" w:date="2024-08-29T12:53:00Z">
              <w:rPr>
                <w:rFonts w:ascii="Segoe UI" w:eastAsia="Times New Roman" w:hAnsi="Segoe UI" w:cs="Segoe UI"/>
                <w:color w:val="333333"/>
                <w:kern w:val="0"/>
                <w:sz w:val="18"/>
                <w:szCs w:val="18"/>
                <w:lang w:eastAsia="en-GB"/>
                <w14:ligatures w14:val="none"/>
              </w:rPr>
            </w:rPrChange>
          </w:rPr>
          <w:t xml:space="preserve">– see what your intuition tells you.  Remember that </w:t>
        </w:r>
      </w:ins>
      <w:ins w:id="270" w:author="Christopher Mitchell" w:date="2024-08-29T12:38:00Z">
        <w:r w:rsidR="007C5D1C" w:rsidRPr="004B5F0E">
          <w:rPr>
            <w:rFonts w:eastAsia="Times New Roman" w:cstheme="minorHAnsi"/>
            <w:color w:val="333333"/>
            <w:kern w:val="0"/>
            <w:sz w:val="20"/>
            <w:szCs w:val="20"/>
            <w:lang w:eastAsia="en-GB"/>
            <w14:ligatures w14:val="none"/>
            <w:rPrChange w:id="271" w:author="Christopher Mitchell" w:date="2024-08-29T12:53:00Z">
              <w:rPr>
                <w:rFonts w:ascii="Segoe UI" w:eastAsia="Times New Roman" w:hAnsi="Segoe UI" w:cs="Segoe UI"/>
                <w:color w:val="333333"/>
                <w:kern w:val="0"/>
                <w:sz w:val="18"/>
                <w:szCs w:val="18"/>
                <w:lang w:eastAsia="en-GB"/>
                <w14:ligatures w14:val="none"/>
              </w:rPr>
            </w:rPrChange>
          </w:rPr>
          <w:t>t</w:t>
        </w:r>
      </w:ins>
      <w:ins w:id="272" w:author="Christopher Mitchell" w:date="2024-08-29T12:37:00Z">
        <w:r w:rsidR="007C5D1C" w:rsidRPr="004B5F0E">
          <w:rPr>
            <w:rFonts w:eastAsia="Times New Roman" w:cstheme="minorHAnsi"/>
            <w:color w:val="333333"/>
            <w:kern w:val="0"/>
            <w:sz w:val="20"/>
            <w:szCs w:val="20"/>
            <w:lang w:eastAsia="en-GB"/>
            <w14:ligatures w14:val="none"/>
            <w:rPrChange w:id="273" w:author="Christopher Mitchell" w:date="2024-08-29T12:53:00Z">
              <w:rPr>
                <w:rFonts w:ascii="Segoe UI" w:eastAsia="Times New Roman" w:hAnsi="Segoe UI" w:cs="Segoe UI"/>
                <w:color w:val="333333"/>
                <w:kern w:val="0"/>
                <w:sz w:val="18"/>
                <w:szCs w:val="18"/>
                <w:lang w:eastAsia="en-GB"/>
                <w14:ligatures w14:val="none"/>
              </w:rPr>
            </w:rPrChange>
          </w:rPr>
          <w:t>he grey dots are ea</w:t>
        </w:r>
      </w:ins>
      <w:ins w:id="274" w:author="Christopher Mitchell" w:date="2024-08-29T12:38:00Z">
        <w:r w:rsidR="007C5D1C" w:rsidRPr="004B5F0E">
          <w:rPr>
            <w:rFonts w:eastAsia="Times New Roman" w:cstheme="minorHAnsi"/>
            <w:color w:val="333333"/>
            <w:kern w:val="0"/>
            <w:sz w:val="20"/>
            <w:szCs w:val="20"/>
            <w:lang w:eastAsia="en-GB"/>
            <w14:ligatures w14:val="none"/>
            <w:rPrChange w:id="275" w:author="Christopher Mitchell" w:date="2024-08-29T12:53:00Z">
              <w:rPr>
                <w:rFonts w:ascii="Segoe UI" w:eastAsia="Times New Roman" w:hAnsi="Segoe UI" w:cs="Segoe UI"/>
                <w:color w:val="333333"/>
                <w:kern w:val="0"/>
                <w:sz w:val="18"/>
                <w:szCs w:val="18"/>
                <w:lang w:eastAsia="en-GB"/>
                <w14:ligatures w14:val="none"/>
              </w:rPr>
            </w:rPrChange>
          </w:rPr>
          <w:t>ch</w:t>
        </w:r>
      </w:ins>
      <w:ins w:id="276" w:author="Christopher Mitchell" w:date="2024-08-29T13:30:00Z">
        <w:r w:rsidR="006722AD">
          <w:rPr>
            <w:rFonts w:eastAsia="Times New Roman" w:cstheme="minorHAnsi"/>
            <w:color w:val="333333"/>
            <w:kern w:val="0"/>
            <w:sz w:val="20"/>
            <w:szCs w:val="20"/>
            <w:lang w:eastAsia="en-GB"/>
            <w14:ligatures w14:val="none"/>
          </w:rPr>
          <w:t xml:space="preserve"> an</w:t>
        </w:r>
      </w:ins>
      <w:ins w:id="277" w:author="Christopher Mitchell" w:date="2024-08-29T12:38:00Z">
        <w:r w:rsidR="007C5D1C" w:rsidRPr="004B5F0E">
          <w:rPr>
            <w:rFonts w:eastAsia="Times New Roman" w:cstheme="minorHAnsi"/>
            <w:color w:val="333333"/>
            <w:kern w:val="0"/>
            <w:sz w:val="20"/>
            <w:szCs w:val="20"/>
            <w:lang w:eastAsia="en-GB"/>
            <w14:ligatures w14:val="none"/>
            <w:rPrChange w:id="278" w:author="Christopher Mitchell" w:date="2024-08-29T12:53:00Z">
              <w:rPr>
                <w:rFonts w:ascii="Segoe UI" w:eastAsia="Times New Roman" w:hAnsi="Segoe UI" w:cs="Segoe UI"/>
                <w:color w:val="333333"/>
                <w:kern w:val="0"/>
                <w:sz w:val="18"/>
                <w:szCs w:val="18"/>
                <w:lang w:eastAsia="en-GB"/>
                <w14:ligatures w14:val="none"/>
              </w:rPr>
            </w:rPrChange>
          </w:rPr>
          <w:t xml:space="preserve"> individual’s anxiety rating and the black squares are the average for each group. </w:t>
        </w:r>
      </w:ins>
    </w:p>
    <w:p w14:paraId="6AE4EFA7" w14:textId="77777777" w:rsidR="004B5F0E" w:rsidRDefault="004B5F0E">
      <w:pPr>
        <w:pStyle w:val="ListParagraph"/>
        <w:spacing w:line="240" w:lineRule="auto"/>
        <w:rPr>
          <w:ins w:id="279" w:author="Christopher Mitchell" w:date="2024-08-29T12:53:00Z"/>
          <w:rFonts w:eastAsia="Times New Roman" w:cstheme="minorHAnsi"/>
          <w:color w:val="333333"/>
          <w:kern w:val="0"/>
          <w:sz w:val="20"/>
          <w:szCs w:val="20"/>
          <w:lang w:eastAsia="en-GB"/>
          <w14:ligatures w14:val="none"/>
        </w:rPr>
        <w:pPrChange w:id="280" w:author="Christopher Mitchell" w:date="2024-08-29T12:53:00Z">
          <w:pPr>
            <w:pStyle w:val="ListParagraph"/>
            <w:numPr>
              <w:numId w:val="2"/>
            </w:numPr>
            <w:spacing w:line="240" w:lineRule="auto"/>
            <w:ind w:hanging="360"/>
          </w:pPr>
        </w:pPrChange>
      </w:pPr>
    </w:p>
    <w:p w14:paraId="2B37F0F6" w14:textId="00ED8134" w:rsidR="009D7295" w:rsidRPr="004B5F0E" w:rsidRDefault="004B5F0E">
      <w:pPr>
        <w:pStyle w:val="ListParagraph"/>
        <w:numPr>
          <w:ilvl w:val="0"/>
          <w:numId w:val="2"/>
        </w:numPr>
        <w:spacing w:line="240" w:lineRule="auto"/>
        <w:rPr>
          <w:ins w:id="281" w:author="Christopher Mitchell" w:date="2024-08-29T12:39:00Z"/>
          <w:rFonts w:eastAsia="Times New Roman" w:cstheme="minorHAnsi"/>
          <w:color w:val="333333"/>
          <w:kern w:val="0"/>
          <w:sz w:val="20"/>
          <w:szCs w:val="20"/>
          <w:lang w:eastAsia="en-GB"/>
          <w14:ligatures w14:val="none"/>
          <w:rPrChange w:id="282" w:author="Christopher Mitchell" w:date="2024-08-29T12:53:00Z">
            <w:rPr>
              <w:ins w:id="283" w:author="Christopher Mitchell" w:date="2024-08-29T12:39:00Z"/>
              <w:rFonts w:ascii="Segoe UI" w:eastAsia="Times New Roman" w:hAnsi="Segoe UI" w:cs="Segoe UI"/>
              <w:color w:val="333333"/>
              <w:kern w:val="0"/>
              <w:sz w:val="18"/>
              <w:szCs w:val="18"/>
              <w:lang w:eastAsia="en-GB"/>
              <w14:ligatures w14:val="none"/>
            </w:rPr>
          </w:rPrChange>
        </w:rPr>
        <w:pPrChange w:id="284" w:author="Christopher Mitchell" w:date="2024-08-29T12:53:00Z">
          <w:pPr>
            <w:spacing w:line="240" w:lineRule="auto"/>
          </w:pPr>
        </w:pPrChange>
      </w:pPr>
      <w:ins w:id="285" w:author="Christopher Mitchell" w:date="2024-08-29T12:53:00Z">
        <w:r>
          <w:rPr>
            <w:rFonts w:eastAsia="Times New Roman" w:cstheme="minorHAnsi"/>
            <w:color w:val="333333"/>
            <w:kern w:val="0"/>
            <w:sz w:val="20"/>
            <w:szCs w:val="20"/>
            <w:lang w:eastAsia="en-GB"/>
            <w14:ligatures w14:val="none"/>
          </w:rPr>
          <w:t xml:space="preserve">Second, </w:t>
        </w:r>
      </w:ins>
      <w:ins w:id="286" w:author="Christopher Mitchell" w:date="2024-08-29T12:38:00Z">
        <w:r w:rsidR="009D7295" w:rsidRPr="004B5F0E">
          <w:rPr>
            <w:rFonts w:eastAsia="Times New Roman" w:cstheme="minorHAnsi"/>
            <w:color w:val="333333"/>
            <w:kern w:val="0"/>
            <w:sz w:val="20"/>
            <w:szCs w:val="20"/>
            <w:lang w:eastAsia="en-GB"/>
            <w14:ligatures w14:val="none"/>
            <w:rPrChange w:id="287" w:author="Christopher Mitchell" w:date="2024-08-29T12:53:00Z">
              <w:rPr>
                <w:rFonts w:ascii="Segoe UI" w:eastAsia="Times New Roman" w:hAnsi="Segoe UI" w:cs="Segoe UI"/>
                <w:color w:val="333333"/>
                <w:kern w:val="0"/>
                <w:sz w:val="18"/>
                <w:szCs w:val="18"/>
                <w:lang w:eastAsia="en-GB"/>
                <w14:ligatures w14:val="none"/>
              </w:rPr>
            </w:rPrChange>
          </w:rPr>
          <w:t xml:space="preserve">have a look at the </w:t>
        </w:r>
      </w:ins>
      <w:ins w:id="288" w:author="Christopher Mitchell" w:date="2024-08-29T12:53:00Z">
        <w:r w:rsidRPr="004B5F0E">
          <w:rPr>
            <w:rFonts w:eastAsia="Times New Roman" w:cstheme="minorHAnsi"/>
            <w:b/>
            <w:bCs/>
            <w:color w:val="333333"/>
            <w:kern w:val="0"/>
            <w:sz w:val="20"/>
            <w:szCs w:val="20"/>
            <w:lang w:eastAsia="en-GB"/>
            <w14:ligatures w14:val="none"/>
            <w:rPrChange w:id="289" w:author="Christopher Mitchell" w:date="2024-08-29T12:53:00Z">
              <w:rPr>
                <w:rFonts w:eastAsia="Times New Roman" w:cstheme="minorHAnsi"/>
                <w:color w:val="333333"/>
                <w:kern w:val="0"/>
                <w:sz w:val="20"/>
                <w:szCs w:val="20"/>
                <w:lang w:eastAsia="en-GB"/>
                <w14:ligatures w14:val="none"/>
              </w:rPr>
            </w:rPrChange>
          </w:rPr>
          <w:t>P</w:t>
        </w:r>
      </w:ins>
      <w:ins w:id="290" w:author="Christopher Mitchell" w:date="2024-08-29T12:38:00Z">
        <w:r w:rsidR="009D7295" w:rsidRPr="004B5F0E">
          <w:rPr>
            <w:rFonts w:eastAsia="Times New Roman" w:cstheme="minorHAnsi"/>
            <w:b/>
            <w:bCs/>
            <w:color w:val="333333"/>
            <w:kern w:val="0"/>
            <w:sz w:val="20"/>
            <w:szCs w:val="20"/>
            <w:lang w:eastAsia="en-GB"/>
            <w14:ligatures w14:val="none"/>
            <w:rPrChange w:id="291" w:author="Christopher Mitchell" w:date="2024-08-29T12:53:00Z">
              <w:rPr>
                <w:rFonts w:ascii="Segoe UI" w:eastAsia="Times New Roman" w:hAnsi="Segoe UI" w:cs="Segoe UI"/>
                <w:color w:val="333333"/>
                <w:kern w:val="0"/>
                <w:sz w:val="18"/>
                <w:szCs w:val="18"/>
                <w:lang w:eastAsia="en-GB"/>
                <w14:ligatures w14:val="none"/>
              </w:rPr>
            </w:rPrChange>
          </w:rPr>
          <w:t xml:space="preserve">rinciples </w:t>
        </w:r>
      </w:ins>
      <w:ins w:id="292" w:author="Christopher Mitchell" w:date="2024-08-29T13:30:00Z">
        <w:r w:rsidR="006722AD">
          <w:rPr>
            <w:rFonts w:eastAsia="Times New Roman" w:cstheme="minorHAnsi"/>
            <w:color w:val="333333"/>
            <w:kern w:val="0"/>
            <w:sz w:val="20"/>
            <w:szCs w:val="20"/>
            <w:lang w:eastAsia="en-GB"/>
            <w14:ligatures w14:val="none"/>
          </w:rPr>
          <w:t xml:space="preserve">that appear after the </w:t>
        </w:r>
      </w:ins>
      <w:ins w:id="293" w:author="Christopher Mitchell" w:date="2024-08-29T13:31:00Z">
        <w:r w:rsidR="006722AD">
          <w:rPr>
            <w:rFonts w:eastAsia="Times New Roman" w:cstheme="minorHAnsi"/>
            <w:color w:val="333333"/>
            <w:kern w:val="0"/>
            <w:sz w:val="20"/>
            <w:szCs w:val="20"/>
            <w:lang w:eastAsia="en-GB"/>
            <w14:ligatures w14:val="none"/>
          </w:rPr>
          <w:t>Graphs</w:t>
        </w:r>
        <w:r w:rsidR="003B5367">
          <w:rPr>
            <w:rFonts w:eastAsia="Times New Roman" w:cstheme="minorHAnsi"/>
            <w:color w:val="333333"/>
            <w:kern w:val="0"/>
            <w:sz w:val="20"/>
            <w:szCs w:val="20"/>
            <w:lang w:eastAsia="en-GB"/>
            <w14:ligatures w14:val="none"/>
          </w:rPr>
          <w:t xml:space="preserve">.  Then </w:t>
        </w:r>
      </w:ins>
      <w:ins w:id="294" w:author="Christopher Mitchell" w:date="2024-08-29T12:38:00Z">
        <w:r w:rsidR="009D7295" w:rsidRPr="004B5F0E">
          <w:rPr>
            <w:rFonts w:eastAsia="Times New Roman" w:cstheme="minorHAnsi"/>
            <w:color w:val="333333"/>
            <w:kern w:val="0"/>
            <w:sz w:val="20"/>
            <w:szCs w:val="20"/>
            <w:lang w:eastAsia="en-GB"/>
            <w14:ligatures w14:val="none"/>
            <w:rPrChange w:id="295" w:author="Christopher Mitchell" w:date="2024-08-29T12:53:00Z">
              <w:rPr>
                <w:rFonts w:ascii="Segoe UI" w:eastAsia="Times New Roman" w:hAnsi="Segoe UI" w:cs="Segoe UI"/>
                <w:color w:val="333333"/>
                <w:kern w:val="0"/>
                <w:sz w:val="18"/>
                <w:szCs w:val="18"/>
                <w:lang w:eastAsia="en-GB"/>
                <w14:ligatures w14:val="none"/>
              </w:rPr>
            </w:rPrChange>
          </w:rPr>
          <w:t>think</w:t>
        </w:r>
      </w:ins>
      <w:ins w:id="296" w:author="Christopher Mitchell" w:date="2024-08-29T12:39:00Z">
        <w:r w:rsidR="009D7295" w:rsidRPr="004B5F0E">
          <w:rPr>
            <w:rFonts w:eastAsia="Times New Roman" w:cstheme="minorHAnsi"/>
            <w:color w:val="333333"/>
            <w:kern w:val="0"/>
            <w:sz w:val="20"/>
            <w:szCs w:val="20"/>
            <w:lang w:eastAsia="en-GB"/>
            <w14:ligatures w14:val="none"/>
            <w:rPrChange w:id="297" w:author="Christopher Mitchell" w:date="2024-08-29T12:53:00Z">
              <w:rPr>
                <w:rFonts w:ascii="Segoe UI" w:eastAsia="Times New Roman" w:hAnsi="Segoe UI" w:cs="Segoe UI"/>
                <w:color w:val="333333"/>
                <w:kern w:val="0"/>
                <w:sz w:val="18"/>
                <w:szCs w:val="18"/>
                <w:lang w:eastAsia="en-GB"/>
                <w14:ligatures w14:val="none"/>
              </w:rPr>
            </w:rPrChange>
          </w:rPr>
          <w:t xml:space="preserve"> about </w:t>
        </w:r>
      </w:ins>
      <w:ins w:id="298" w:author="Christopher Mitchell" w:date="2024-08-29T12:54:00Z">
        <w:r w:rsidR="00AF7A6B">
          <w:rPr>
            <w:rFonts w:eastAsia="Times New Roman" w:cstheme="minorHAnsi"/>
            <w:color w:val="333333"/>
            <w:kern w:val="0"/>
            <w:sz w:val="20"/>
            <w:szCs w:val="20"/>
            <w:lang w:eastAsia="en-GB"/>
            <w14:ligatures w14:val="none"/>
          </w:rPr>
          <w:t xml:space="preserve">the </w:t>
        </w:r>
      </w:ins>
      <w:ins w:id="299" w:author="Christopher Mitchell" w:date="2024-08-29T12:39:00Z">
        <w:r w:rsidR="009D7295" w:rsidRPr="004B5F0E">
          <w:rPr>
            <w:rFonts w:eastAsia="Times New Roman" w:cstheme="minorHAnsi"/>
            <w:color w:val="333333"/>
            <w:kern w:val="0"/>
            <w:sz w:val="20"/>
            <w:szCs w:val="20"/>
            <w:lang w:eastAsia="en-GB"/>
            <w14:ligatures w14:val="none"/>
            <w:rPrChange w:id="300" w:author="Christopher Mitchell" w:date="2024-08-29T12:53:00Z">
              <w:rPr>
                <w:rFonts w:ascii="Segoe UI" w:eastAsia="Times New Roman" w:hAnsi="Segoe UI" w:cs="Segoe UI"/>
                <w:color w:val="333333"/>
                <w:kern w:val="0"/>
                <w:sz w:val="18"/>
                <w:szCs w:val="18"/>
                <w:lang w:eastAsia="en-GB"/>
                <w14:ligatures w14:val="none"/>
              </w:rPr>
            </w:rPrChange>
          </w:rPr>
          <w:t>guesses</w:t>
        </w:r>
      </w:ins>
      <w:ins w:id="301" w:author="Christopher Mitchell" w:date="2024-08-29T12:54:00Z">
        <w:r w:rsidR="00AF7A6B">
          <w:rPr>
            <w:rFonts w:eastAsia="Times New Roman" w:cstheme="minorHAnsi"/>
            <w:color w:val="333333"/>
            <w:kern w:val="0"/>
            <w:sz w:val="20"/>
            <w:szCs w:val="20"/>
            <w:lang w:eastAsia="en-GB"/>
            <w14:ligatures w14:val="none"/>
          </w:rPr>
          <w:t xml:space="preserve"> you made. Revise your thoughts if necessary.</w:t>
        </w:r>
      </w:ins>
    </w:p>
    <w:p w14:paraId="78EF3BE4" w14:textId="77777777" w:rsidR="00154570" w:rsidRDefault="003B23BE" w:rsidP="00387651">
      <w:pPr>
        <w:spacing w:line="240" w:lineRule="auto"/>
        <w:rPr>
          <w:ins w:id="302" w:author="Christopher Mitchell" w:date="2024-08-29T12:52:00Z"/>
          <w:rFonts w:eastAsia="Times New Roman" w:cstheme="minorHAnsi"/>
          <w:b/>
          <w:bCs/>
          <w:color w:val="333333"/>
          <w:kern w:val="0"/>
          <w:sz w:val="20"/>
          <w:szCs w:val="20"/>
          <w:lang w:eastAsia="en-GB"/>
          <w14:ligatures w14:val="none"/>
        </w:rPr>
      </w:pPr>
      <w:r w:rsidRPr="00154570">
        <w:rPr>
          <w:rStyle w:val="CommentReference"/>
          <w:rFonts w:cstheme="minorHAnsi"/>
          <w:sz w:val="20"/>
          <w:szCs w:val="20"/>
          <w:rPrChange w:id="303" w:author="Christopher Mitchell" w:date="2024-08-29T12:52:00Z">
            <w:rPr>
              <w:rStyle w:val="CommentReference"/>
              <w:rFonts w:cstheme="minorHAnsi"/>
            </w:rPr>
          </w:rPrChange>
        </w:rPr>
        <w:commentReference w:id="229"/>
      </w:r>
    </w:p>
    <w:p w14:paraId="35A2604B" w14:textId="3DAE0687" w:rsidR="0015002A" w:rsidRPr="00154570" w:rsidRDefault="009F7F6C" w:rsidP="00387651">
      <w:pPr>
        <w:spacing w:line="240" w:lineRule="auto"/>
        <w:rPr>
          <w:ins w:id="304" w:author="Christopher Mitchell" w:date="2024-08-29T12:06:00Z"/>
          <w:rFonts w:eastAsia="Times New Roman" w:cstheme="minorHAnsi"/>
          <w:color w:val="333333"/>
          <w:kern w:val="0"/>
          <w:sz w:val="20"/>
          <w:szCs w:val="20"/>
          <w:lang w:eastAsia="en-GB"/>
          <w14:ligatures w14:val="none"/>
          <w:rPrChange w:id="305" w:author="Christopher Mitchell" w:date="2024-08-29T12:52:00Z">
            <w:rPr>
              <w:ins w:id="306" w:author="Christopher Mitchell" w:date="2024-08-29T12:06:00Z"/>
              <w:rFonts w:ascii="Segoe UI" w:eastAsia="Times New Roman" w:hAnsi="Segoe UI" w:cs="Segoe UI"/>
              <w:color w:val="333333"/>
              <w:kern w:val="0"/>
              <w:sz w:val="18"/>
              <w:szCs w:val="18"/>
              <w:lang w:eastAsia="en-GB"/>
              <w14:ligatures w14:val="none"/>
            </w:rPr>
          </w:rPrChange>
        </w:rPr>
      </w:pPr>
      <w:ins w:id="307" w:author="Christopher Mitchell" w:date="2024-08-29T12:39:00Z">
        <w:r w:rsidRPr="00154570">
          <w:rPr>
            <w:rFonts w:eastAsia="Times New Roman" w:cstheme="minorHAnsi"/>
            <w:b/>
            <w:bCs/>
            <w:color w:val="333333"/>
            <w:kern w:val="0"/>
            <w:sz w:val="20"/>
            <w:szCs w:val="20"/>
            <w:lang w:eastAsia="en-GB"/>
            <w14:ligatures w14:val="none"/>
            <w:rPrChange w:id="308" w:author="Christopher Mitchell" w:date="2024-08-29T12:52:00Z">
              <w:rPr>
                <w:rFonts w:ascii="Segoe UI" w:eastAsia="Times New Roman" w:hAnsi="Segoe UI" w:cs="Segoe UI"/>
                <w:b/>
                <w:bCs/>
                <w:color w:val="333333"/>
                <w:kern w:val="0"/>
                <w:sz w:val="18"/>
                <w:szCs w:val="18"/>
                <w:lang w:eastAsia="en-GB"/>
                <w14:ligatures w14:val="none"/>
              </w:rPr>
            </w:rPrChange>
          </w:rPr>
          <w:t xml:space="preserve">Once you have made your final judgment about which Experiment is most convincing, </w:t>
        </w:r>
      </w:ins>
      <w:ins w:id="309" w:author="Christopher Mitchell" w:date="2024-08-29T13:43:00Z">
        <w:r w:rsidR="00DB0469">
          <w:rPr>
            <w:rFonts w:eastAsia="Times New Roman" w:cstheme="minorHAnsi"/>
            <w:b/>
            <w:bCs/>
            <w:color w:val="333333"/>
            <w:kern w:val="0"/>
            <w:sz w:val="20"/>
            <w:szCs w:val="20"/>
            <w:lang w:eastAsia="en-GB"/>
            <w14:ligatures w14:val="none"/>
          </w:rPr>
          <w:t xml:space="preserve">submit </w:t>
        </w:r>
      </w:ins>
      <w:ins w:id="310" w:author="Christopher Mitchell" w:date="2024-08-29T12:06:00Z">
        <w:r w:rsidR="0015002A" w:rsidRPr="00154570">
          <w:rPr>
            <w:rFonts w:eastAsia="Times New Roman" w:cstheme="minorHAnsi"/>
            <w:b/>
            <w:bCs/>
            <w:color w:val="333333"/>
            <w:kern w:val="0"/>
            <w:sz w:val="20"/>
            <w:szCs w:val="20"/>
            <w:lang w:eastAsia="en-GB"/>
            <w14:ligatures w14:val="none"/>
            <w:rPrChange w:id="311" w:author="Christopher Mitchell" w:date="2024-08-29T12:52:00Z">
              <w:rPr>
                <w:rFonts w:ascii="Segoe UI" w:eastAsia="Times New Roman" w:hAnsi="Segoe UI" w:cs="Segoe UI"/>
                <w:color w:val="333333"/>
                <w:kern w:val="0"/>
                <w:sz w:val="18"/>
                <w:szCs w:val="18"/>
                <w:lang w:eastAsia="en-GB"/>
                <w14:ligatures w14:val="none"/>
              </w:rPr>
            </w:rPrChange>
          </w:rPr>
          <w:t>a</w:t>
        </w:r>
      </w:ins>
      <w:ins w:id="312" w:author="Christopher Mitchell" w:date="2024-08-29T13:43:00Z">
        <w:r w:rsidR="00111365">
          <w:rPr>
            <w:rFonts w:eastAsia="Times New Roman" w:cstheme="minorHAnsi"/>
            <w:b/>
            <w:bCs/>
            <w:color w:val="333333"/>
            <w:kern w:val="0"/>
            <w:sz w:val="20"/>
            <w:szCs w:val="20"/>
            <w:lang w:eastAsia="en-GB"/>
            <w14:ligatures w14:val="none"/>
          </w:rPr>
          <w:t xml:space="preserve"> short </w:t>
        </w:r>
      </w:ins>
      <w:ins w:id="313" w:author="Christopher Mitchell" w:date="2024-08-29T12:06:00Z">
        <w:r w:rsidR="0015002A" w:rsidRPr="00154570">
          <w:rPr>
            <w:rFonts w:eastAsia="Times New Roman" w:cstheme="minorHAnsi"/>
            <w:b/>
            <w:bCs/>
            <w:color w:val="333333"/>
            <w:kern w:val="0"/>
            <w:sz w:val="20"/>
            <w:szCs w:val="20"/>
            <w:lang w:eastAsia="en-GB"/>
            <w14:ligatures w14:val="none"/>
            <w:rPrChange w:id="314" w:author="Christopher Mitchell" w:date="2024-08-29T12:52:00Z">
              <w:rPr>
                <w:rFonts w:ascii="Segoe UI" w:eastAsia="Times New Roman" w:hAnsi="Segoe UI" w:cs="Segoe UI"/>
                <w:color w:val="333333"/>
                <w:kern w:val="0"/>
                <w:sz w:val="18"/>
                <w:szCs w:val="18"/>
                <w:lang w:eastAsia="en-GB"/>
                <w14:ligatures w14:val="none"/>
              </w:rPr>
            </w:rPrChange>
          </w:rPr>
          <w:t xml:space="preserve">voice note </w:t>
        </w:r>
      </w:ins>
      <w:ins w:id="315" w:author="Christopher Mitchell" w:date="2024-08-29T13:43:00Z">
        <w:r w:rsidR="00111365" w:rsidRPr="005011A0">
          <w:rPr>
            <w:rFonts w:eastAsia="Times New Roman" w:cstheme="minorHAnsi"/>
            <w:b/>
            <w:bCs/>
            <w:color w:val="333333"/>
            <w:kern w:val="0"/>
            <w:sz w:val="20"/>
            <w:szCs w:val="20"/>
            <w:lang w:eastAsia="en-GB"/>
            <w14:ligatures w14:val="none"/>
          </w:rPr>
          <w:t xml:space="preserve">for each </w:t>
        </w:r>
        <w:r w:rsidR="00111365">
          <w:rPr>
            <w:rFonts w:eastAsia="Times New Roman" w:cstheme="minorHAnsi"/>
            <w:b/>
            <w:bCs/>
            <w:color w:val="333333"/>
            <w:kern w:val="0"/>
            <w:sz w:val="20"/>
            <w:szCs w:val="20"/>
            <w:lang w:eastAsia="en-GB"/>
            <w14:ligatures w14:val="none"/>
          </w:rPr>
          <w:t>of G</w:t>
        </w:r>
        <w:r w:rsidR="00111365" w:rsidRPr="005011A0">
          <w:rPr>
            <w:rFonts w:eastAsia="Times New Roman" w:cstheme="minorHAnsi"/>
            <w:b/>
            <w:bCs/>
            <w:color w:val="333333"/>
            <w:kern w:val="0"/>
            <w:sz w:val="20"/>
            <w:szCs w:val="20"/>
            <w:lang w:eastAsia="en-GB"/>
            <w14:ligatures w14:val="none"/>
          </w:rPr>
          <w:t>raph</w:t>
        </w:r>
        <w:r w:rsidR="00111365">
          <w:rPr>
            <w:rFonts w:eastAsia="Times New Roman" w:cstheme="minorHAnsi"/>
            <w:b/>
            <w:bCs/>
            <w:color w:val="333333"/>
            <w:kern w:val="0"/>
            <w:sz w:val="20"/>
            <w:szCs w:val="20"/>
            <w:lang w:eastAsia="en-GB"/>
            <w14:ligatures w14:val="none"/>
          </w:rPr>
          <w:t>s A-E</w:t>
        </w:r>
        <w:r w:rsidR="00111365" w:rsidRPr="00111365">
          <w:rPr>
            <w:rFonts w:eastAsia="Times New Roman" w:cstheme="minorHAnsi"/>
            <w:b/>
            <w:bCs/>
            <w:color w:val="333333"/>
            <w:kern w:val="0"/>
            <w:sz w:val="20"/>
            <w:szCs w:val="20"/>
            <w:lang w:eastAsia="en-GB"/>
            <w14:ligatures w14:val="none"/>
          </w:rPr>
          <w:t xml:space="preserve"> </w:t>
        </w:r>
      </w:ins>
      <w:ins w:id="316" w:author="Christopher Mitchell" w:date="2024-08-29T12:06:00Z">
        <w:r w:rsidR="0015002A" w:rsidRPr="00154570">
          <w:rPr>
            <w:rFonts w:eastAsia="Times New Roman" w:cstheme="minorHAnsi"/>
            <w:b/>
            <w:bCs/>
            <w:color w:val="333333"/>
            <w:kern w:val="0"/>
            <w:sz w:val="20"/>
            <w:szCs w:val="20"/>
            <w:lang w:eastAsia="en-GB"/>
            <w14:ligatures w14:val="none"/>
            <w:rPrChange w:id="317" w:author="Christopher Mitchell" w:date="2024-08-29T12:52:00Z">
              <w:rPr>
                <w:rFonts w:ascii="Segoe UI" w:eastAsia="Times New Roman" w:hAnsi="Segoe UI" w:cs="Segoe UI"/>
                <w:color w:val="333333"/>
                <w:kern w:val="0"/>
                <w:sz w:val="18"/>
                <w:szCs w:val="18"/>
                <w:lang w:eastAsia="en-GB"/>
                <w14:ligatures w14:val="none"/>
              </w:rPr>
            </w:rPrChange>
          </w:rPr>
          <w:t>explaining your reasoning.</w:t>
        </w:r>
        <w:r w:rsidR="0015002A" w:rsidRPr="00154570">
          <w:rPr>
            <w:rFonts w:eastAsia="Times New Roman" w:cstheme="minorHAnsi"/>
            <w:color w:val="333333"/>
            <w:kern w:val="0"/>
            <w:sz w:val="20"/>
            <w:szCs w:val="20"/>
            <w:lang w:eastAsia="en-GB"/>
            <w14:ligatures w14:val="none"/>
            <w:rPrChange w:id="318" w:author="Christopher Mitchell" w:date="2024-08-29T12:52:00Z">
              <w:rPr>
                <w:rFonts w:ascii="Segoe UI" w:eastAsia="Times New Roman" w:hAnsi="Segoe UI" w:cs="Segoe UI"/>
                <w:color w:val="333333"/>
                <w:kern w:val="0"/>
                <w:sz w:val="18"/>
                <w:szCs w:val="18"/>
                <w:lang w:eastAsia="en-GB"/>
                <w14:ligatures w14:val="none"/>
              </w:rPr>
            </w:rPrChange>
          </w:rPr>
          <w:t xml:space="preserve">  </w:t>
        </w:r>
      </w:ins>
    </w:p>
    <w:p w14:paraId="7D9697FC" w14:textId="2AAB26AC" w:rsidR="004E5909" w:rsidRPr="00154570" w:rsidRDefault="00682228" w:rsidP="00387651">
      <w:pPr>
        <w:spacing w:line="240" w:lineRule="auto"/>
        <w:rPr>
          <w:rFonts w:eastAsia="Times New Roman" w:cstheme="minorHAnsi"/>
          <w:i/>
          <w:iCs/>
          <w:color w:val="333333"/>
          <w:kern w:val="0"/>
          <w:sz w:val="20"/>
          <w:szCs w:val="20"/>
          <w:lang w:eastAsia="en-GB"/>
          <w14:ligatures w14:val="none"/>
          <w:rPrChange w:id="319" w:author="Christopher Mitchell" w:date="2024-08-29T12:52:00Z">
            <w:rPr>
              <w:rFonts w:ascii="Segoe UI" w:eastAsia="Times New Roman" w:hAnsi="Segoe UI" w:cs="Segoe UI"/>
              <w:color w:val="333333"/>
              <w:kern w:val="0"/>
              <w:sz w:val="18"/>
              <w:szCs w:val="18"/>
              <w:lang w:eastAsia="en-GB"/>
              <w14:ligatures w14:val="none"/>
            </w:rPr>
          </w:rPrChange>
        </w:rPr>
      </w:pPr>
      <w:ins w:id="320" w:author="Christopher Mitchell" w:date="2024-08-29T12:10:00Z">
        <w:r w:rsidRPr="00154570">
          <w:rPr>
            <w:rFonts w:eastAsia="Times New Roman" w:cstheme="minorHAnsi"/>
            <w:i/>
            <w:iCs/>
            <w:color w:val="333333"/>
            <w:kern w:val="0"/>
            <w:sz w:val="20"/>
            <w:szCs w:val="20"/>
            <w:lang w:eastAsia="en-GB"/>
            <w14:ligatures w14:val="none"/>
            <w:rPrChange w:id="321" w:author="Christopher Mitchell" w:date="2024-08-29T12:52:00Z">
              <w:rPr>
                <w:rFonts w:ascii="Segoe UI" w:eastAsia="Times New Roman" w:hAnsi="Segoe UI" w:cs="Segoe UI"/>
                <w:color w:val="333333"/>
                <w:kern w:val="0"/>
                <w:sz w:val="18"/>
                <w:szCs w:val="18"/>
                <w:lang w:eastAsia="en-GB"/>
                <w14:ligatures w14:val="none"/>
              </w:rPr>
            </w:rPrChange>
          </w:rPr>
          <w:t>(</w:t>
        </w:r>
      </w:ins>
      <w:r w:rsidR="00065A90" w:rsidRPr="00154570">
        <w:rPr>
          <w:rFonts w:eastAsia="Times New Roman" w:cstheme="minorHAnsi"/>
          <w:i/>
          <w:iCs/>
          <w:color w:val="333333"/>
          <w:kern w:val="0"/>
          <w:sz w:val="20"/>
          <w:szCs w:val="20"/>
          <w:lang w:eastAsia="en-GB"/>
          <w14:ligatures w14:val="none"/>
          <w:rPrChange w:id="322" w:author="Christopher Mitchell" w:date="2024-08-29T12:52:00Z">
            <w:rPr>
              <w:rFonts w:ascii="Segoe UI" w:eastAsia="Times New Roman" w:hAnsi="Segoe UI" w:cs="Segoe UI"/>
              <w:color w:val="333333"/>
              <w:kern w:val="0"/>
              <w:sz w:val="18"/>
              <w:szCs w:val="18"/>
              <w:lang w:eastAsia="en-GB"/>
              <w14:ligatures w14:val="none"/>
            </w:rPr>
          </w:rPrChange>
        </w:rPr>
        <w:t>Only a statistical test (e.g.,</w:t>
      </w:r>
      <w:ins w:id="323" w:author="Christopher Mitchell" w:date="2024-08-30T06:39:00Z">
        <w:r w:rsidR="008E4944">
          <w:rPr>
            <w:rFonts w:eastAsia="Times New Roman" w:cstheme="minorHAnsi"/>
            <w:i/>
            <w:iCs/>
            <w:color w:val="333333"/>
            <w:kern w:val="0"/>
            <w:sz w:val="20"/>
            <w:szCs w:val="20"/>
            <w:lang w:eastAsia="en-GB"/>
            <w14:ligatures w14:val="none"/>
          </w:rPr>
          <w:t xml:space="preserve"> a t-test</w:t>
        </w:r>
      </w:ins>
      <w:r w:rsidR="00065A90" w:rsidRPr="00154570">
        <w:rPr>
          <w:rFonts w:eastAsia="Times New Roman" w:cstheme="minorHAnsi"/>
          <w:i/>
          <w:iCs/>
          <w:color w:val="333333"/>
          <w:kern w:val="0"/>
          <w:sz w:val="20"/>
          <w:szCs w:val="20"/>
          <w:lang w:eastAsia="en-GB"/>
          <w14:ligatures w14:val="none"/>
          <w:rPrChange w:id="324" w:author="Christopher Mitchell" w:date="2024-08-29T12:52:00Z">
            <w:rPr>
              <w:rFonts w:ascii="Segoe UI" w:eastAsia="Times New Roman" w:hAnsi="Segoe UI" w:cs="Segoe UI"/>
              <w:color w:val="333333"/>
              <w:kern w:val="0"/>
              <w:sz w:val="18"/>
              <w:szCs w:val="18"/>
              <w:lang w:eastAsia="en-GB"/>
              <w14:ligatures w14:val="none"/>
            </w:rPr>
          </w:rPrChange>
        </w:rPr>
        <w:t xml:space="preserve"> in Jamovi) will </w:t>
      </w:r>
      <w:del w:id="325" w:author="Christopher Mitchell" w:date="2024-08-29T12:10:00Z">
        <w:r w:rsidR="00065A90" w:rsidRPr="00154570" w:rsidDel="00682228">
          <w:rPr>
            <w:rFonts w:eastAsia="Times New Roman" w:cstheme="minorHAnsi"/>
            <w:i/>
            <w:iCs/>
            <w:color w:val="333333"/>
            <w:kern w:val="0"/>
            <w:sz w:val="20"/>
            <w:szCs w:val="20"/>
            <w:lang w:eastAsia="en-GB"/>
            <w14:ligatures w14:val="none"/>
            <w:rPrChange w:id="326" w:author="Christopher Mitchell" w:date="2024-08-29T12:52:00Z">
              <w:rPr>
                <w:rFonts w:ascii="Segoe UI" w:eastAsia="Times New Roman" w:hAnsi="Segoe UI" w:cs="Segoe UI"/>
                <w:color w:val="333333"/>
                <w:kern w:val="0"/>
                <w:sz w:val="18"/>
                <w:szCs w:val="18"/>
                <w:lang w:eastAsia="en-GB"/>
                <w14:ligatures w14:val="none"/>
              </w:rPr>
            </w:rPrChange>
          </w:rPr>
          <w:delText xml:space="preserve">answer this question </w:delText>
        </w:r>
      </w:del>
      <w:del w:id="327" w:author="Christopher Mitchell" w:date="2024-08-30T06:40:00Z">
        <w:r w:rsidR="00065A90" w:rsidRPr="00154570" w:rsidDel="00310140">
          <w:rPr>
            <w:rFonts w:eastAsia="Times New Roman" w:cstheme="minorHAnsi"/>
            <w:i/>
            <w:iCs/>
            <w:color w:val="333333"/>
            <w:kern w:val="0"/>
            <w:sz w:val="20"/>
            <w:szCs w:val="20"/>
            <w:lang w:eastAsia="en-GB"/>
            <w14:ligatures w14:val="none"/>
            <w:rPrChange w:id="328" w:author="Christopher Mitchell" w:date="2024-08-29T12:52:00Z">
              <w:rPr>
                <w:rFonts w:ascii="Segoe UI" w:eastAsia="Times New Roman" w:hAnsi="Segoe UI" w:cs="Segoe UI"/>
                <w:color w:val="333333"/>
                <w:kern w:val="0"/>
                <w:sz w:val="18"/>
                <w:szCs w:val="18"/>
                <w:lang w:eastAsia="en-GB"/>
                <w14:ligatures w14:val="none"/>
              </w:rPr>
            </w:rPrChange>
          </w:rPr>
          <w:delText>properly</w:delText>
        </w:r>
      </w:del>
      <w:ins w:id="329" w:author="Christopher Mitchell" w:date="2024-08-29T12:10:00Z">
        <w:r w:rsidRPr="00154570">
          <w:rPr>
            <w:rFonts w:eastAsia="Times New Roman" w:cstheme="minorHAnsi"/>
            <w:i/>
            <w:iCs/>
            <w:color w:val="333333"/>
            <w:kern w:val="0"/>
            <w:sz w:val="20"/>
            <w:szCs w:val="20"/>
            <w:lang w:eastAsia="en-GB"/>
            <w14:ligatures w14:val="none"/>
            <w:rPrChange w:id="330" w:author="Christopher Mitchell" w:date="2024-08-29T12:52:00Z">
              <w:rPr>
                <w:rFonts w:ascii="Segoe UI" w:eastAsia="Times New Roman" w:hAnsi="Segoe UI" w:cs="Segoe UI"/>
                <w:color w:val="333333"/>
                <w:kern w:val="0"/>
                <w:sz w:val="18"/>
                <w:szCs w:val="18"/>
                <w:lang w:eastAsia="en-GB"/>
                <w14:ligatures w14:val="none"/>
              </w:rPr>
            </w:rPrChange>
          </w:rPr>
          <w:t xml:space="preserve">tell you whether there is a </w:t>
        </w:r>
      </w:ins>
      <w:ins w:id="331" w:author="Christopher Mitchell" w:date="2024-08-30T06:40:00Z">
        <w:r w:rsidR="00310140">
          <w:rPr>
            <w:rFonts w:eastAsia="Times New Roman" w:cstheme="minorHAnsi"/>
            <w:i/>
            <w:iCs/>
            <w:color w:val="333333"/>
            <w:kern w:val="0"/>
            <w:sz w:val="20"/>
            <w:szCs w:val="20"/>
            <w:lang w:eastAsia="en-GB"/>
            <w14:ligatures w14:val="none"/>
          </w:rPr>
          <w:t xml:space="preserve">‘significant </w:t>
        </w:r>
      </w:ins>
      <w:ins w:id="332" w:author="Christopher Mitchell" w:date="2024-08-29T12:10:00Z">
        <w:r w:rsidRPr="00154570">
          <w:rPr>
            <w:rFonts w:eastAsia="Times New Roman" w:cstheme="minorHAnsi"/>
            <w:i/>
            <w:iCs/>
            <w:color w:val="333333"/>
            <w:kern w:val="0"/>
            <w:sz w:val="20"/>
            <w:szCs w:val="20"/>
            <w:lang w:eastAsia="en-GB"/>
            <w14:ligatures w14:val="none"/>
            <w:rPrChange w:id="333" w:author="Christopher Mitchell" w:date="2024-08-29T12:52:00Z">
              <w:rPr>
                <w:rFonts w:ascii="Segoe UI" w:eastAsia="Times New Roman" w:hAnsi="Segoe UI" w:cs="Segoe UI"/>
                <w:color w:val="333333"/>
                <w:kern w:val="0"/>
                <w:sz w:val="18"/>
                <w:szCs w:val="18"/>
                <w:lang w:eastAsia="en-GB"/>
                <w14:ligatures w14:val="none"/>
              </w:rPr>
            </w:rPrChange>
          </w:rPr>
          <w:t>difference</w:t>
        </w:r>
      </w:ins>
      <w:ins w:id="334" w:author="Christopher Mitchell" w:date="2024-08-30T06:40:00Z">
        <w:r w:rsidR="00310140">
          <w:rPr>
            <w:rFonts w:eastAsia="Times New Roman" w:cstheme="minorHAnsi"/>
            <w:i/>
            <w:iCs/>
            <w:color w:val="333333"/>
            <w:kern w:val="0"/>
            <w:sz w:val="20"/>
            <w:szCs w:val="20"/>
            <w:lang w:eastAsia="en-GB"/>
            <w14:ligatures w14:val="none"/>
          </w:rPr>
          <w:t>’</w:t>
        </w:r>
      </w:ins>
      <w:ins w:id="335" w:author="Christopher Mitchell" w:date="2024-08-29T12:10:00Z">
        <w:r w:rsidRPr="00154570">
          <w:rPr>
            <w:rFonts w:eastAsia="Times New Roman" w:cstheme="minorHAnsi"/>
            <w:i/>
            <w:iCs/>
            <w:color w:val="333333"/>
            <w:kern w:val="0"/>
            <w:sz w:val="20"/>
            <w:szCs w:val="20"/>
            <w:lang w:eastAsia="en-GB"/>
            <w14:ligatures w14:val="none"/>
            <w:rPrChange w:id="336" w:author="Christopher Mitchell" w:date="2024-08-29T12:52:00Z">
              <w:rPr>
                <w:rFonts w:ascii="Segoe UI" w:eastAsia="Times New Roman" w:hAnsi="Segoe UI" w:cs="Segoe UI"/>
                <w:color w:val="333333"/>
                <w:kern w:val="0"/>
                <w:sz w:val="18"/>
                <w:szCs w:val="18"/>
                <w:lang w:eastAsia="en-GB"/>
                <w14:ligatures w14:val="none"/>
              </w:rPr>
            </w:rPrChange>
          </w:rPr>
          <w:t xml:space="preserve"> between the two groups</w:t>
        </w:r>
      </w:ins>
      <w:r w:rsidR="00065A90" w:rsidRPr="00154570">
        <w:rPr>
          <w:rFonts w:eastAsia="Times New Roman" w:cstheme="minorHAnsi"/>
          <w:i/>
          <w:iCs/>
          <w:color w:val="333333"/>
          <w:kern w:val="0"/>
          <w:sz w:val="20"/>
          <w:szCs w:val="20"/>
          <w:lang w:eastAsia="en-GB"/>
          <w14:ligatures w14:val="none"/>
          <w:rPrChange w:id="337" w:author="Christopher Mitchell" w:date="2024-08-29T12:52:00Z">
            <w:rPr>
              <w:rFonts w:ascii="Segoe UI" w:eastAsia="Times New Roman" w:hAnsi="Segoe UI" w:cs="Segoe UI"/>
              <w:color w:val="333333"/>
              <w:kern w:val="0"/>
              <w:sz w:val="18"/>
              <w:szCs w:val="18"/>
              <w:lang w:eastAsia="en-GB"/>
              <w14:ligatures w14:val="none"/>
            </w:rPr>
          </w:rPrChange>
        </w:rPr>
        <w:t>.  Th</w:t>
      </w:r>
      <w:ins w:id="338" w:author="Christopher Mitchell" w:date="2024-08-29T12:10:00Z">
        <w:r w:rsidRPr="00154570">
          <w:rPr>
            <w:rFonts w:eastAsia="Times New Roman" w:cstheme="minorHAnsi"/>
            <w:i/>
            <w:iCs/>
            <w:color w:val="333333"/>
            <w:kern w:val="0"/>
            <w:sz w:val="20"/>
            <w:szCs w:val="20"/>
            <w:lang w:eastAsia="en-GB"/>
            <w14:ligatures w14:val="none"/>
            <w:rPrChange w:id="339" w:author="Christopher Mitchell" w:date="2024-08-29T12:52:00Z">
              <w:rPr>
                <w:rFonts w:ascii="Segoe UI" w:eastAsia="Times New Roman" w:hAnsi="Segoe UI" w:cs="Segoe UI"/>
                <w:color w:val="333333"/>
                <w:kern w:val="0"/>
                <w:sz w:val="18"/>
                <w:szCs w:val="18"/>
                <w:lang w:eastAsia="en-GB"/>
                <w14:ligatures w14:val="none"/>
              </w:rPr>
            </w:rPrChange>
          </w:rPr>
          <w:t>e</w:t>
        </w:r>
      </w:ins>
      <w:del w:id="340" w:author="Christopher Mitchell" w:date="2024-08-29T12:10:00Z">
        <w:r w:rsidR="00065A90" w:rsidRPr="00154570" w:rsidDel="00682228">
          <w:rPr>
            <w:rFonts w:eastAsia="Times New Roman" w:cstheme="minorHAnsi"/>
            <w:i/>
            <w:iCs/>
            <w:color w:val="333333"/>
            <w:kern w:val="0"/>
            <w:sz w:val="20"/>
            <w:szCs w:val="20"/>
            <w:lang w:eastAsia="en-GB"/>
            <w14:ligatures w14:val="none"/>
            <w:rPrChange w:id="341" w:author="Christopher Mitchell" w:date="2024-08-29T12:52:00Z">
              <w:rPr>
                <w:rFonts w:ascii="Segoe UI" w:eastAsia="Times New Roman" w:hAnsi="Segoe UI" w:cs="Segoe UI"/>
                <w:color w:val="333333"/>
                <w:kern w:val="0"/>
                <w:sz w:val="18"/>
                <w:szCs w:val="18"/>
                <w:lang w:eastAsia="en-GB"/>
                <w14:ligatures w14:val="none"/>
              </w:rPr>
            </w:rPrChange>
          </w:rPr>
          <w:delText>is</w:delText>
        </w:r>
      </w:del>
      <w:r w:rsidR="00065A90" w:rsidRPr="00154570">
        <w:rPr>
          <w:rFonts w:eastAsia="Times New Roman" w:cstheme="minorHAnsi"/>
          <w:i/>
          <w:iCs/>
          <w:color w:val="333333"/>
          <w:kern w:val="0"/>
          <w:sz w:val="20"/>
          <w:szCs w:val="20"/>
          <w:lang w:eastAsia="en-GB"/>
          <w14:ligatures w14:val="none"/>
          <w:rPrChange w:id="342" w:author="Christopher Mitchell" w:date="2024-08-29T12:52:00Z">
            <w:rPr>
              <w:rFonts w:ascii="Segoe UI" w:eastAsia="Times New Roman" w:hAnsi="Segoe UI" w:cs="Segoe UI"/>
              <w:color w:val="333333"/>
              <w:kern w:val="0"/>
              <w:sz w:val="18"/>
              <w:szCs w:val="18"/>
              <w:lang w:eastAsia="en-GB"/>
              <w14:ligatures w14:val="none"/>
            </w:rPr>
          </w:rPrChange>
        </w:rPr>
        <w:t xml:space="preserve"> task </w:t>
      </w:r>
      <w:ins w:id="343" w:author="Christopher Mitchell" w:date="2024-08-29T12:10:00Z">
        <w:r w:rsidRPr="00154570">
          <w:rPr>
            <w:rFonts w:eastAsia="Times New Roman" w:cstheme="minorHAnsi"/>
            <w:i/>
            <w:iCs/>
            <w:color w:val="333333"/>
            <w:kern w:val="0"/>
            <w:sz w:val="20"/>
            <w:szCs w:val="20"/>
            <w:lang w:eastAsia="en-GB"/>
            <w14:ligatures w14:val="none"/>
            <w:rPrChange w:id="344" w:author="Christopher Mitchell" w:date="2024-08-29T12:52:00Z">
              <w:rPr>
                <w:rFonts w:ascii="Segoe UI" w:eastAsia="Times New Roman" w:hAnsi="Segoe UI" w:cs="Segoe UI"/>
                <w:color w:val="333333"/>
                <w:kern w:val="0"/>
                <w:sz w:val="18"/>
                <w:szCs w:val="18"/>
                <w:lang w:eastAsia="en-GB"/>
                <w14:ligatures w14:val="none"/>
              </w:rPr>
            </w:rPrChange>
          </w:rPr>
          <w:t xml:space="preserve">you are about to undertake </w:t>
        </w:r>
      </w:ins>
      <w:r w:rsidR="00065A90" w:rsidRPr="00154570">
        <w:rPr>
          <w:rFonts w:eastAsia="Times New Roman" w:cstheme="minorHAnsi"/>
          <w:i/>
          <w:iCs/>
          <w:color w:val="333333"/>
          <w:kern w:val="0"/>
          <w:sz w:val="20"/>
          <w:szCs w:val="20"/>
          <w:lang w:eastAsia="en-GB"/>
          <w14:ligatures w14:val="none"/>
          <w:rPrChange w:id="345" w:author="Christopher Mitchell" w:date="2024-08-29T12:52:00Z">
            <w:rPr>
              <w:rFonts w:ascii="Segoe UI" w:eastAsia="Times New Roman" w:hAnsi="Segoe UI" w:cs="Segoe UI"/>
              <w:color w:val="333333"/>
              <w:kern w:val="0"/>
              <w:sz w:val="18"/>
              <w:szCs w:val="18"/>
              <w:lang w:eastAsia="en-GB"/>
              <w14:ligatures w14:val="none"/>
            </w:rPr>
          </w:rPrChange>
        </w:rPr>
        <w:t xml:space="preserve">is only to give you a sense of </w:t>
      </w:r>
      <w:r w:rsidR="003A1DFF" w:rsidRPr="00154570">
        <w:rPr>
          <w:rFonts w:eastAsia="Times New Roman" w:cstheme="minorHAnsi"/>
          <w:i/>
          <w:iCs/>
          <w:color w:val="333333"/>
          <w:kern w:val="0"/>
          <w:sz w:val="20"/>
          <w:szCs w:val="20"/>
          <w:lang w:eastAsia="en-GB"/>
          <w14:ligatures w14:val="none"/>
          <w:rPrChange w:id="346" w:author="Christopher Mitchell" w:date="2024-08-29T12:52:00Z">
            <w:rPr>
              <w:rFonts w:ascii="Segoe UI" w:eastAsia="Times New Roman" w:hAnsi="Segoe UI" w:cs="Segoe UI"/>
              <w:color w:val="333333"/>
              <w:kern w:val="0"/>
              <w:sz w:val="18"/>
              <w:szCs w:val="18"/>
              <w:lang w:eastAsia="en-GB"/>
              <w14:ligatures w14:val="none"/>
            </w:rPr>
          </w:rPrChange>
        </w:rPr>
        <w:t xml:space="preserve">the factors </w:t>
      </w:r>
      <w:del w:id="347" w:author="Christopher Mitchell" w:date="2024-08-29T12:24:00Z">
        <w:r w:rsidR="003A1DFF" w:rsidRPr="00154570" w:rsidDel="00350747">
          <w:rPr>
            <w:rFonts w:eastAsia="Times New Roman" w:cstheme="minorHAnsi"/>
            <w:i/>
            <w:iCs/>
            <w:color w:val="333333"/>
            <w:kern w:val="0"/>
            <w:sz w:val="20"/>
            <w:szCs w:val="20"/>
            <w:lang w:eastAsia="en-GB"/>
            <w14:ligatures w14:val="none"/>
            <w:rPrChange w:id="348" w:author="Christopher Mitchell" w:date="2024-08-29T12:52:00Z">
              <w:rPr>
                <w:rFonts w:ascii="Segoe UI" w:eastAsia="Times New Roman" w:hAnsi="Segoe UI" w:cs="Segoe UI"/>
                <w:color w:val="333333"/>
                <w:kern w:val="0"/>
                <w:sz w:val="18"/>
                <w:szCs w:val="18"/>
                <w:lang w:eastAsia="en-GB"/>
                <w14:ligatures w14:val="none"/>
              </w:rPr>
            </w:rPrChange>
          </w:rPr>
          <w:delText xml:space="preserve">that need to be present for </w:delText>
        </w:r>
        <w:r w:rsidR="00042951" w:rsidRPr="00154570" w:rsidDel="00350747">
          <w:rPr>
            <w:rFonts w:eastAsia="Times New Roman" w:cstheme="minorHAnsi"/>
            <w:i/>
            <w:iCs/>
            <w:color w:val="333333"/>
            <w:kern w:val="0"/>
            <w:sz w:val="20"/>
            <w:szCs w:val="20"/>
            <w:lang w:eastAsia="en-GB"/>
            <w14:ligatures w14:val="none"/>
            <w:rPrChange w:id="349" w:author="Christopher Mitchell" w:date="2024-08-29T12:52:00Z">
              <w:rPr>
                <w:rFonts w:ascii="Segoe UI" w:eastAsia="Times New Roman" w:hAnsi="Segoe UI" w:cs="Segoe UI"/>
                <w:color w:val="333333"/>
                <w:kern w:val="0"/>
                <w:sz w:val="18"/>
                <w:szCs w:val="18"/>
                <w:lang w:eastAsia="en-GB"/>
                <w14:ligatures w14:val="none"/>
              </w:rPr>
            </w:rPrChange>
          </w:rPr>
          <w:delText>group differences</w:delText>
        </w:r>
        <w:r w:rsidR="003A1DFF" w:rsidRPr="00154570" w:rsidDel="00350747">
          <w:rPr>
            <w:rFonts w:eastAsia="Times New Roman" w:cstheme="minorHAnsi"/>
            <w:i/>
            <w:iCs/>
            <w:color w:val="333333"/>
            <w:kern w:val="0"/>
            <w:sz w:val="20"/>
            <w:szCs w:val="20"/>
            <w:lang w:eastAsia="en-GB"/>
            <w14:ligatures w14:val="none"/>
            <w:rPrChange w:id="350" w:author="Christopher Mitchell" w:date="2024-08-29T12:52:00Z">
              <w:rPr>
                <w:rFonts w:ascii="Segoe UI" w:eastAsia="Times New Roman" w:hAnsi="Segoe UI" w:cs="Segoe UI"/>
                <w:color w:val="333333"/>
                <w:kern w:val="0"/>
                <w:sz w:val="18"/>
                <w:szCs w:val="18"/>
                <w:lang w:eastAsia="en-GB"/>
                <w14:ligatures w14:val="none"/>
              </w:rPr>
            </w:rPrChange>
          </w:rPr>
          <w:delText xml:space="preserve"> to be seen</w:delText>
        </w:r>
      </w:del>
      <w:ins w:id="351" w:author="Christopher Mitchell" w:date="2024-08-29T12:24:00Z">
        <w:r w:rsidR="00350747" w:rsidRPr="00154570">
          <w:rPr>
            <w:rFonts w:eastAsia="Times New Roman" w:cstheme="minorHAnsi"/>
            <w:i/>
            <w:iCs/>
            <w:color w:val="333333"/>
            <w:kern w:val="0"/>
            <w:sz w:val="20"/>
            <w:szCs w:val="20"/>
            <w:lang w:eastAsia="en-GB"/>
            <w14:ligatures w14:val="none"/>
            <w:rPrChange w:id="352" w:author="Christopher Mitchell" w:date="2024-08-29T12:52:00Z">
              <w:rPr>
                <w:rFonts w:ascii="Segoe UI" w:eastAsia="Times New Roman" w:hAnsi="Segoe UI" w:cs="Segoe UI"/>
                <w:i/>
                <w:iCs/>
                <w:color w:val="333333"/>
                <w:kern w:val="0"/>
                <w:sz w:val="18"/>
                <w:szCs w:val="18"/>
                <w:lang w:eastAsia="en-GB"/>
                <w14:ligatures w14:val="none"/>
              </w:rPr>
            </w:rPrChange>
          </w:rPr>
          <w:t xml:space="preserve">that </w:t>
        </w:r>
      </w:ins>
      <w:ins w:id="353" w:author="Christopher Mitchell" w:date="2024-08-29T12:25:00Z">
        <w:r w:rsidR="00350747" w:rsidRPr="00154570">
          <w:rPr>
            <w:rFonts w:eastAsia="Times New Roman" w:cstheme="minorHAnsi"/>
            <w:i/>
            <w:iCs/>
            <w:color w:val="333333"/>
            <w:kern w:val="0"/>
            <w:sz w:val="20"/>
            <w:szCs w:val="20"/>
            <w:lang w:eastAsia="en-GB"/>
            <w14:ligatures w14:val="none"/>
            <w:rPrChange w:id="354" w:author="Christopher Mitchell" w:date="2024-08-29T12:52:00Z">
              <w:rPr>
                <w:rFonts w:ascii="Segoe UI" w:eastAsia="Times New Roman" w:hAnsi="Segoe UI" w:cs="Segoe UI"/>
                <w:i/>
                <w:iCs/>
                <w:color w:val="333333"/>
                <w:kern w:val="0"/>
                <w:sz w:val="18"/>
                <w:szCs w:val="18"/>
                <w:lang w:eastAsia="en-GB"/>
                <w14:ligatures w14:val="none"/>
              </w:rPr>
            </w:rPrChange>
          </w:rPr>
          <w:t xml:space="preserve">lead to a significant </w:t>
        </w:r>
      </w:ins>
      <w:ins w:id="355" w:author="Christopher Mitchell" w:date="2024-08-30T06:40:00Z">
        <w:r w:rsidR="00332525">
          <w:rPr>
            <w:rFonts w:eastAsia="Times New Roman" w:cstheme="minorHAnsi"/>
            <w:i/>
            <w:iCs/>
            <w:color w:val="333333"/>
            <w:kern w:val="0"/>
            <w:sz w:val="20"/>
            <w:szCs w:val="20"/>
            <w:lang w:eastAsia="en-GB"/>
            <w14:ligatures w14:val="none"/>
          </w:rPr>
          <w:t>d</w:t>
        </w:r>
      </w:ins>
      <w:ins w:id="356" w:author="Christopher Mitchell" w:date="2024-08-30T06:41:00Z">
        <w:r w:rsidR="00332525">
          <w:rPr>
            <w:rFonts w:eastAsia="Times New Roman" w:cstheme="minorHAnsi"/>
            <w:i/>
            <w:iCs/>
            <w:color w:val="333333"/>
            <w:kern w:val="0"/>
            <w:sz w:val="20"/>
            <w:szCs w:val="20"/>
            <w:lang w:eastAsia="en-GB"/>
            <w14:ligatures w14:val="none"/>
          </w:rPr>
          <w:t>ifference</w:t>
        </w:r>
      </w:ins>
      <w:r w:rsidR="00042951" w:rsidRPr="00154570">
        <w:rPr>
          <w:rFonts w:eastAsia="Times New Roman" w:cstheme="minorHAnsi"/>
          <w:i/>
          <w:iCs/>
          <w:color w:val="333333"/>
          <w:kern w:val="0"/>
          <w:sz w:val="20"/>
          <w:szCs w:val="20"/>
          <w:lang w:eastAsia="en-GB"/>
          <w14:ligatures w14:val="none"/>
          <w:rPrChange w:id="357" w:author="Christopher Mitchell" w:date="2024-08-29T12:52:00Z">
            <w:rPr>
              <w:rFonts w:ascii="Segoe UI" w:eastAsia="Times New Roman" w:hAnsi="Segoe UI" w:cs="Segoe UI"/>
              <w:color w:val="333333"/>
              <w:kern w:val="0"/>
              <w:sz w:val="18"/>
              <w:szCs w:val="18"/>
              <w:lang w:eastAsia="en-GB"/>
              <w14:ligatures w14:val="none"/>
            </w:rPr>
          </w:rPrChange>
        </w:rPr>
        <w:t>.</w:t>
      </w:r>
      <w:ins w:id="358" w:author="Christopher Mitchell" w:date="2024-08-29T12:10:00Z">
        <w:r w:rsidRPr="00154570">
          <w:rPr>
            <w:rFonts w:eastAsia="Times New Roman" w:cstheme="minorHAnsi"/>
            <w:i/>
            <w:iCs/>
            <w:color w:val="333333"/>
            <w:kern w:val="0"/>
            <w:sz w:val="20"/>
            <w:szCs w:val="20"/>
            <w:lang w:eastAsia="en-GB"/>
            <w14:ligatures w14:val="none"/>
            <w:rPrChange w:id="359" w:author="Christopher Mitchell" w:date="2024-08-29T12:52:00Z">
              <w:rPr>
                <w:rFonts w:ascii="Segoe UI" w:eastAsia="Times New Roman" w:hAnsi="Segoe UI" w:cs="Segoe UI"/>
                <w:color w:val="333333"/>
                <w:kern w:val="0"/>
                <w:sz w:val="18"/>
                <w:szCs w:val="18"/>
                <w:lang w:eastAsia="en-GB"/>
                <w14:ligatures w14:val="none"/>
              </w:rPr>
            </w:rPrChange>
          </w:rPr>
          <w:t>)</w:t>
        </w:r>
      </w:ins>
      <w:r w:rsidR="00042951" w:rsidRPr="00154570">
        <w:rPr>
          <w:rFonts w:eastAsia="Times New Roman" w:cstheme="minorHAnsi"/>
          <w:i/>
          <w:iCs/>
          <w:color w:val="333333"/>
          <w:kern w:val="0"/>
          <w:sz w:val="20"/>
          <w:szCs w:val="20"/>
          <w:lang w:eastAsia="en-GB"/>
          <w14:ligatures w14:val="none"/>
          <w:rPrChange w:id="360" w:author="Christopher Mitchell" w:date="2024-08-29T12:52:00Z">
            <w:rPr>
              <w:rFonts w:ascii="Segoe UI" w:eastAsia="Times New Roman" w:hAnsi="Segoe UI" w:cs="Segoe UI"/>
              <w:color w:val="333333"/>
              <w:kern w:val="0"/>
              <w:sz w:val="18"/>
              <w:szCs w:val="18"/>
              <w:lang w:eastAsia="en-GB"/>
              <w14:ligatures w14:val="none"/>
            </w:rPr>
          </w:rPrChange>
        </w:rPr>
        <w:t xml:space="preserve">  </w:t>
      </w:r>
      <w:r w:rsidR="00BE7B2E" w:rsidRPr="00154570">
        <w:rPr>
          <w:rFonts w:eastAsia="Times New Roman" w:cstheme="minorHAnsi"/>
          <w:i/>
          <w:iCs/>
          <w:color w:val="333333"/>
          <w:kern w:val="0"/>
          <w:sz w:val="20"/>
          <w:szCs w:val="20"/>
          <w:lang w:eastAsia="en-GB"/>
          <w14:ligatures w14:val="none"/>
          <w:rPrChange w:id="361" w:author="Christopher Mitchell" w:date="2024-08-29T12:52:00Z">
            <w:rPr>
              <w:rFonts w:ascii="Segoe UI" w:eastAsia="Times New Roman" w:hAnsi="Segoe UI" w:cs="Segoe UI"/>
              <w:color w:val="333333"/>
              <w:kern w:val="0"/>
              <w:sz w:val="18"/>
              <w:szCs w:val="18"/>
              <w:lang w:eastAsia="en-GB"/>
              <w14:ligatures w14:val="none"/>
            </w:rPr>
          </w:rPrChange>
        </w:rPr>
        <w:t xml:space="preserve">  </w:t>
      </w:r>
      <w:r w:rsidR="009D3A22" w:rsidRPr="00154570">
        <w:rPr>
          <w:rFonts w:eastAsia="Times New Roman" w:cstheme="minorHAnsi"/>
          <w:i/>
          <w:iCs/>
          <w:color w:val="333333"/>
          <w:kern w:val="0"/>
          <w:sz w:val="20"/>
          <w:szCs w:val="20"/>
          <w:lang w:eastAsia="en-GB"/>
          <w14:ligatures w14:val="none"/>
          <w:rPrChange w:id="362" w:author="Christopher Mitchell" w:date="2024-08-29T12:52:00Z">
            <w:rPr>
              <w:rFonts w:ascii="Segoe UI" w:eastAsia="Times New Roman" w:hAnsi="Segoe UI" w:cs="Segoe UI"/>
              <w:color w:val="333333"/>
              <w:kern w:val="0"/>
              <w:sz w:val="18"/>
              <w:szCs w:val="18"/>
              <w:lang w:eastAsia="en-GB"/>
              <w14:ligatures w14:val="none"/>
            </w:rPr>
          </w:rPrChange>
        </w:rPr>
        <w:t xml:space="preserve"> </w:t>
      </w:r>
    </w:p>
    <w:p w14:paraId="5EC1078C" w14:textId="50EE2CBB" w:rsidR="003A1DFF" w:rsidRPr="00154570" w:rsidDel="003D1DDA" w:rsidRDefault="00A7281C">
      <w:pPr>
        <w:rPr>
          <w:del w:id="363" w:author="Christopher Mitchell" w:date="2024-08-29T12:36:00Z"/>
          <w:rFonts w:eastAsia="Times New Roman" w:cstheme="minorHAnsi"/>
          <w:color w:val="333333"/>
          <w:kern w:val="0"/>
          <w:sz w:val="20"/>
          <w:szCs w:val="20"/>
          <w:lang w:eastAsia="en-GB"/>
          <w14:ligatures w14:val="none"/>
          <w:rPrChange w:id="364" w:author="Christopher Mitchell" w:date="2024-08-29T12:52:00Z">
            <w:rPr>
              <w:del w:id="365" w:author="Christopher Mitchell" w:date="2024-08-29T12:36:00Z"/>
              <w:rFonts w:ascii="Segoe UI" w:eastAsia="Times New Roman" w:hAnsi="Segoe UI" w:cs="Segoe UI"/>
              <w:color w:val="333333"/>
              <w:kern w:val="0"/>
              <w:sz w:val="18"/>
              <w:szCs w:val="18"/>
              <w:lang w:eastAsia="en-GB"/>
              <w14:ligatures w14:val="none"/>
            </w:rPr>
          </w:rPrChange>
        </w:rPr>
      </w:pPr>
      <w:del w:id="366" w:author="Christopher Mitchell" w:date="2024-08-29T12:36:00Z">
        <w:r w:rsidRPr="00154570" w:rsidDel="003D1DDA">
          <w:rPr>
            <w:rFonts w:eastAsia="Times New Roman" w:cstheme="minorHAnsi"/>
            <w:color w:val="333333"/>
            <w:kern w:val="0"/>
            <w:sz w:val="20"/>
            <w:szCs w:val="20"/>
            <w:lang w:eastAsia="en-GB"/>
            <w14:ligatures w14:val="none"/>
            <w:rPrChange w:id="367" w:author="Christopher Mitchell" w:date="2024-08-29T12:52:00Z">
              <w:rPr>
                <w:rFonts w:ascii="Segoe UI" w:eastAsia="Times New Roman" w:hAnsi="Segoe UI" w:cs="Segoe UI"/>
                <w:color w:val="333333"/>
                <w:kern w:val="0"/>
                <w:sz w:val="18"/>
                <w:szCs w:val="18"/>
                <w:lang w:eastAsia="en-GB"/>
                <w14:ligatures w14:val="none"/>
              </w:rPr>
            </w:rPrChange>
          </w:rPr>
          <w:delText>There are t</w:delText>
        </w:r>
        <w:r w:rsidR="003A1DFF" w:rsidRPr="00154570" w:rsidDel="003D1DDA">
          <w:rPr>
            <w:rFonts w:eastAsia="Times New Roman" w:cstheme="minorHAnsi"/>
            <w:color w:val="333333"/>
            <w:kern w:val="0"/>
            <w:sz w:val="20"/>
            <w:szCs w:val="20"/>
            <w:lang w:eastAsia="en-GB"/>
            <w14:ligatures w14:val="none"/>
            <w:rPrChange w:id="368" w:author="Christopher Mitchell" w:date="2024-08-29T12:52:00Z">
              <w:rPr>
                <w:rFonts w:ascii="Segoe UI" w:eastAsia="Times New Roman" w:hAnsi="Segoe UI" w:cs="Segoe UI"/>
                <w:color w:val="333333"/>
                <w:kern w:val="0"/>
                <w:sz w:val="18"/>
                <w:szCs w:val="18"/>
                <w:lang w:eastAsia="en-GB"/>
                <w14:ligatures w14:val="none"/>
              </w:rPr>
            </w:rPrChange>
          </w:rPr>
          <w:delText>hree crucial factors</w:delText>
        </w:r>
        <w:r w:rsidRPr="00154570" w:rsidDel="003D1DDA">
          <w:rPr>
            <w:rFonts w:eastAsia="Times New Roman" w:cstheme="minorHAnsi"/>
            <w:color w:val="333333"/>
            <w:kern w:val="0"/>
            <w:sz w:val="20"/>
            <w:szCs w:val="20"/>
            <w:lang w:eastAsia="en-GB"/>
            <w14:ligatures w14:val="none"/>
            <w:rPrChange w:id="369" w:author="Christopher Mitchell" w:date="2024-08-29T12:52:00Z">
              <w:rPr>
                <w:rFonts w:ascii="Segoe UI" w:eastAsia="Times New Roman" w:hAnsi="Segoe UI" w:cs="Segoe UI"/>
                <w:color w:val="333333"/>
                <w:kern w:val="0"/>
                <w:sz w:val="18"/>
                <w:szCs w:val="18"/>
                <w:lang w:eastAsia="en-GB"/>
                <w14:ligatures w14:val="none"/>
              </w:rPr>
            </w:rPrChange>
          </w:rPr>
          <w:delText xml:space="preserve"> that you should bear in mind when making your judgment:</w:delText>
        </w:r>
      </w:del>
    </w:p>
    <w:p w14:paraId="1C9CC496" w14:textId="67D6DFF1" w:rsidR="00A7281C" w:rsidRPr="00154570" w:rsidDel="003D1DDA" w:rsidRDefault="00A7281C" w:rsidP="00A7281C">
      <w:pPr>
        <w:pStyle w:val="ListParagraph"/>
        <w:numPr>
          <w:ilvl w:val="0"/>
          <w:numId w:val="1"/>
        </w:numPr>
        <w:rPr>
          <w:del w:id="370" w:author="Christopher Mitchell" w:date="2024-08-29T12:36:00Z"/>
          <w:rFonts w:eastAsia="Times New Roman" w:cstheme="minorHAnsi"/>
          <w:color w:val="333333"/>
          <w:kern w:val="0"/>
          <w:sz w:val="20"/>
          <w:szCs w:val="20"/>
          <w:lang w:eastAsia="en-GB"/>
          <w14:ligatures w14:val="none"/>
          <w:rPrChange w:id="371" w:author="Christopher Mitchell" w:date="2024-08-29T12:52:00Z">
            <w:rPr>
              <w:del w:id="372" w:author="Christopher Mitchell" w:date="2024-08-29T12:36:00Z"/>
              <w:rFonts w:ascii="Segoe UI" w:eastAsia="Times New Roman" w:hAnsi="Segoe UI" w:cs="Segoe UI"/>
              <w:color w:val="333333"/>
              <w:kern w:val="0"/>
              <w:sz w:val="18"/>
              <w:szCs w:val="18"/>
              <w:lang w:eastAsia="en-GB"/>
              <w14:ligatures w14:val="none"/>
            </w:rPr>
          </w:rPrChange>
        </w:rPr>
      </w:pPr>
      <w:del w:id="373" w:author="Christopher Mitchell" w:date="2024-08-29T12:36:00Z">
        <w:r w:rsidRPr="00154570" w:rsidDel="003D1DDA">
          <w:rPr>
            <w:rFonts w:eastAsia="Times New Roman" w:cstheme="minorHAnsi"/>
            <w:b/>
            <w:bCs/>
            <w:color w:val="333333"/>
            <w:kern w:val="0"/>
            <w:sz w:val="20"/>
            <w:szCs w:val="20"/>
            <w:lang w:eastAsia="en-GB"/>
            <w14:ligatures w14:val="none"/>
            <w:rPrChange w:id="374" w:author="Christopher Mitchell" w:date="2024-08-29T12:52:00Z">
              <w:rPr>
                <w:rFonts w:ascii="Segoe UI" w:eastAsia="Times New Roman" w:hAnsi="Segoe UI" w:cs="Segoe UI"/>
                <w:color w:val="333333"/>
                <w:kern w:val="0"/>
                <w:sz w:val="18"/>
                <w:szCs w:val="18"/>
                <w:lang w:eastAsia="en-GB"/>
                <w14:ligatures w14:val="none"/>
              </w:rPr>
            </w:rPrChange>
          </w:rPr>
          <w:delText>Difference in means</w:delText>
        </w:r>
        <w:r w:rsidR="00441A82" w:rsidRPr="00154570" w:rsidDel="003D1DDA">
          <w:rPr>
            <w:rFonts w:eastAsia="Times New Roman" w:cstheme="minorHAnsi"/>
            <w:color w:val="333333"/>
            <w:kern w:val="0"/>
            <w:sz w:val="20"/>
            <w:szCs w:val="20"/>
            <w:lang w:eastAsia="en-GB"/>
            <w14:ligatures w14:val="none"/>
            <w:rPrChange w:id="375" w:author="Christopher Mitchell" w:date="2024-08-29T12:52:00Z">
              <w:rPr>
                <w:rFonts w:ascii="Segoe UI" w:eastAsia="Times New Roman" w:hAnsi="Segoe UI" w:cs="Segoe UI"/>
                <w:color w:val="333333"/>
                <w:kern w:val="0"/>
                <w:sz w:val="18"/>
                <w:szCs w:val="18"/>
                <w:lang w:eastAsia="en-GB"/>
                <w14:ligatures w14:val="none"/>
              </w:rPr>
            </w:rPrChange>
          </w:rPr>
          <w:delText xml:space="preserve">: If the mean anxiety in the Drug group is much lower than the mean anxiety in the Control group, that suggests (all else being equal) that the drug </w:delText>
        </w:r>
      </w:del>
      <w:del w:id="376" w:author="Christopher Mitchell" w:date="2024-08-29T12:25:00Z">
        <w:r w:rsidR="00441A82" w:rsidRPr="00154570" w:rsidDel="00E316E2">
          <w:rPr>
            <w:rFonts w:eastAsia="Times New Roman" w:cstheme="minorHAnsi"/>
            <w:color w:val="333333"/>
            <w:kern w:val="0"/>
            <w:sz w:val="20"/>
            <w:szCs w:val="20"/>
            <w:lang w:eastAsia="en-GB"/>
            <w14:ligatures w14:val="none"/>
            <w:rPrChange w:id="377" w:author="Christopher Mitchell" w:date="2024-08-29T12:52:00Z">
              <w:rPr>
                <w:rFonts w:ascii="Segoe UI" w:eastAsia="Times New Roman" w:hAnsi="Segoe UI" w:cs="Segoe UI"/>
                <w:color w:val="333333"/>
                <w:kern w:val="0"/>
                <w:sz w:val="18"/>
                <w:szCs w:val="18"/>
                <w:lang w:eastAsia="en-GB"/>
                <w14:ligatures w14:val="none"/>
              </w:rPr>
            </w:rPrChange>
          </w:rPr>
          <w:delText xml:space="preserve">was </w:delText>
        </w:r>
      </w:del>
      <w:del w:id="378" w:author="Christopher Mitchell" w:date="2024-08-29T12:36:00Z">
        <w:r w:rsidR="00441A82" w:rsidRPr="00154570" w:rsidDel="003D1DDA">
          <w:rPr>
            <w:rFonts w:eastAsia="Times New Roman" w:cstheme="minorHAnsi"/>
            <w:color w:val="333333"/>
            <w:kern w:val="0"/>
            <w:sz w:val="20"/>
            <w:szCs w:val="20"/>
            <w:lang w:eastAsia="en-GB"/>
            <w14:ligatures w14:val="none"/>
            <w:rPrChange w:id="379" w:author="Christopher Mitchell" w:date="2024-08-29T12:52:00Z">
              <w:rPr>
                <w:rFonts w:ascii="Segoe UI" w:eastAsia="Times New Roman" w:hAnsi="Segoe UI" w:cs="Segoe UI"/>
                <w:color w:val="333333"/>
                <w:kern w:val="0"/>
                <w:sz w:val="18"/>
                <w:szCs w:val="18"/>
                <w:lang w:eastAsia="en-GB"/>
                <w14:ligatures w14:val="none"/>
              </w:rPr>
            </w:rPrChange>
          </w:rPr>
          <w:delText xml:space="preserve">effective in reducing anxiety.  </w:delText>
        </w:r>
      </w:del>
    </w:p>
    <w:p w14:paraId="79A00A9E" w14:textId="14164FDD" w:rsidR="00B62533" w:rsidRPr="00154570" w:rsidDel="003D1DDA" w:rsidRDefault="003D26E7" w:rsidP="003D26E7">
      <w:pPr>
        <w:pStyle w:val="ListParagraph"/>
        <w:numPr>
          <w:ilvl w:val="0"/>
          <w:numId w:val="1"/>
        </w:numPr>
        <w:rPr>
          <w:del w:id="380" w:author="Christopher Mitchell" w:date="2024-08-29T12:36:00Z"/>
          <w:rFonts w:eastAsia="Times New Roman" w:cstheme="minorHAnsi"/>
          <w:color w:val="333333"/>
          <w:kern w:val="0"/>
          <w:sz w:val="20"/>
          <w:szCs w:val="20"/>
          <w:lang w:eastAsia="en-GB"/>
          <w14:ligatures w14:val="none"/>
          <w:rPrChange w:id="381" w:author="Christopher Mitchell" w:date="2024-08-29T12:52:00Z">
            <w:rPr>
              <w:del w:id="382" w:author="Christopher Mitchell" w:date="2024-08-29T12:36:00Z"/>
              <w:rFonts w:ascii="Segoe UI" w:eastAsia="Times New Roman" w:hAnsi="Segoe UI" w:cs="Segoe UI"/>
              <w:color w:val="333333"/>
              <w:kern w:val="0"/>
              <w:sz w:val="18"/>
              <w:szCs w:val="18"/>
              <w:lang w:eastAsia="en-GB"/>
              <w14:ligatures w14:val="none"/>
            </w:rPr>
          </w:rPrChange>
        </w:rPr>
      </w:pPr>
      <w:del w:id="383" w:author="Christopher Mitchell" w:date="2024-08-29T12:36:00Z">
        <w:r w:rsidRPr="00154570" w:rsidDel="003D1DDA">
          <w:rPr>
            <w:rFonts w:eastAsia="Times New Roman" w:cstheme="minorHAnsi"/>
            <w:b/>
            <w:bCs/>
            <w:color w:val="333333"/>
            <w:kern w:val="0"/>
            <w:sz w:val="20"/>
            <w:szCs w:val="20"/>
            <w:lang w:eastAsia="en-GB"/>
            <w14:ligatures w14:val="none"/>
            <w:rPrChange w:id="384" w:author="Christopher Mitchell" w:date="2024-08-29T12:52:00Z">
              <w:rPr>
                <w:rFonts w:ascii="Segoe UI" w:eastAsia="Times New Roman" w:hAnsi="Segoe UI" w:cs="Segoe UI"/>
                <w:color w:val="333333"/>
                <w:kern w:val="0"/>
                <w:sz w:val="18"/>
                <w:szCs w:val="18"/>
                <w:lang w:eastAsia="en-GB"/>
                <w14:ligatures w14:val="none"/>
              </w:rPr>
            </w:rPrChange>
          </w:rPr>
          <w:delText>Overlap in scores for the two samples</w:delText>
        </w:r>
        <w:r w:rsidRPr="00154570" w:rsidDel="003D1DDA">
          <w:rPr>
            <w:rFonts w:eastAsia="Times New Roman" w:cstheme="minorHAnsi"/>
            <w:color w:val="333333"/>
            <w:kern w:val="0"/>
            <w:sz w:val="20"/>
            <w:szCs w:val="20"/>
            <w:lang w:eastAsia="en-GB"/>
            <w14:ligatures w14:val="none"/>
            <w:rPrChange w:id="385" w:author="Christopher Mitchell" w:date="2024-08-29T12:52:00Z">
              <w:rPr>
                <w:rFonts w:ascii="Segoe UI" w:eastAsia="Times New Roman" w:hAnsi="Segoe UI" w:cs="Segoe UI"/>
                <w:color w:val="333333"/>
                <w:kern w:val="0"/>
                <w:sz w:val="18"/>
                <w:szCs w:val="18"/>
                <w:lang w:eastAsia="en-GB"/>
                <w14:ligatures w14:val="none"/>
              </w:rPr>
            </w:rPrChange>
          </w:rPr>
          <w:delText>:  This is more important than the</w:delText>
        </w:r>
      </w:del>
      <w:del w:id="386" w:author="Christopher Mitchell" w:date="2024-08-29T12:11:00Z">
        <w:r w:rsidRPr="00154570" w:rsidDel="00097A46">
          <w:rPr>
            <w:rFonts w:eastAsia="Times New Roman" w:cstheme="minorHAnsi"/>
            <w:color w:val="333333"/>
            <w:kern w:val="0"/>
            <w:sz w:val="20"/>
            <w:szCs w:val="20"/>
            <w:lang w:eastAsia="en-GB"/>
            <w14:ligatures w14:val="none"/>
            <w:rPrChange w:id="387" w:author="Christopher Mitchell" w:date="2024-08-29T12:52:00Z">
              <w:rPr>
                <w:rFonts w:ascii="Segoe UI" w:eastAsia="Times New Roman" w:hAnsi="Segoe UI" w:cs="Segoe UI"/>
                <w:color w:val="333333"/>
                <w:kern w:val="0"/>
                <w:sz w:val="18"/>
                <w:szCs w:val="18"/>
                <w:lang w:eastAsia="en-GB"/>
                <w14:ligatures w14:val="none"/>
              </w:rPr>
            </w:rPrChange>
          </w:rPr>
          <w:delText xml:space="preserve"> group </w:delText>
        </w:r>
      </w:del>
      <w:del w:id="388" w:author="Christopher Mitchell" w:date="2024-08-29T12:36:00Z">
        <w:r w:rsidRPr="00154570" w:rsidDel="003D1DDA">
          <w:rPr>
            <w:rFonts w:eastAsia="Times New Roman" w:cstheme="minorHAnsi"/>
            <w:color w:val="333333"/>
            <w:kern w:val="0"/>
            <w:sz w:val="20"/>
            <w:szCs w:val="20"/>
            <w:lang w:eastAsia="en-GB"/>
            <w14:ligatures w14:val="none"/>
            <w:rPrChange w:id="389" w:author="Christopher Mitchell" w:date="2024-08-29T12:52:00Z">
              <w:rPr>
                <w:rFonts w:ascii="Segoe UI" w:eastAsia="Times New Roman" w:hAnsi="Segoe UI" w:cs="Segoe UI"/>
                <w:color w:val="333333"/>
                <w:kern w:val="0"/>
                <w:sz w:val="18"/>
                <w:szCs w:val="18"/>
                <w:lang w:eastAsia="en-GB"/>
                <w14:ligatures w14:val="none"/>
              </w:rPr>
            </w:rPrChange>
          </w:rPr>
          <w:delText>difference</w:delText>
        </w:r>
      </w:del>
      <w:del w:id="390" w:author="Christopher Mitchell" w:date="2024-08-29T12:11:00Z">
        <w:r w:rsidRPr="00154570" w:rsidDel="00097A46">
          <w:rPr>
            <w:rFonts w:eastAsia="Times New Roman" w:cstheme="minorHAnsi"/>
            <w:color w:val="333333"/>
            <w:kern w:val="0"/>
            <w:sz w:val="20"/>
            <w:szCs w:val="20"/>
            <w:lang w:eastAsia="en-GB"/>
            <w14:ligatures w14:val="none"/>
            <w:rPrChange w:id="391" w:author="Christopher Mitchell" w:date="2024-08-29T12:52:00Z">
              <w:rPr>
                <w:rFonts w:ascii="Segoe UI" w:eastAsia="Times New Roman" w:hAnsi="Segoe UI" w:cs="Segoe UI"/>
                <w:color w:val="333333"/>
                <w:kern w:val="0"/>
                <w:sz w:val="18"/>
                <w:szCs w:val="18"/>
                <w:lang w:eastAsia="en-GB"/>
                <w14:ligatures w14:val="none"/>
              </w:rPr>
            </w:rPrChange>
          </w:rPr>
          <w:delText>s</w:delText>
        </w:r>
      </w:del>
      <w:del w:id="392" w:author="Christopher Mitchell" w:date="2024-08-29T12:36:00Z">
        <w:r w:rsidRPr="00154570" w:rsidDel="003D1DDA">
          <w:rPr>
            <w:rFonts w:eastAsia="Times New Roman" w:cstheme="minorHAnsi"/>
            <w:color w:val="333333"/>
            <w:kern w:val="0"/>
            <w:sz w:val="20"/>
            <w:szCs w:val="20"/>
            <w:lang w:eastAsia="en-GB"/>
            <w14:ligatures w14:val="none"/>
            <w:rPrChange w:id="393"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r w:rsidR="000275B7" w:rsidRPr="00154570" w:rsidDel="003D1DDA">
          <w:rPr>
            <w:rFonts w:eastAsia="Times New Roman" w:cstheme="minorHAnsi"/>
            <w:color w:val="333333"/>
            <w:kern w:val="0"/>
            <w:sz w:val="20"/>
            <w:szCs w:val="20"/>
            <w:lang w:eastAsia="en-GB"/>
            <w14:ligatures w14:val="none"/>
            <w:rPrChange w:id="394" w:author="Christopher Mitchell" w:date="2024-08-29T12:52:00Z">
              <w:rPr>
                <w:rFonts w:ascii="Segoe UI" w:eastAsia="Times New Roman" w:hAnsi="Segoe UI" w:cs="Segoe UI"/>
                <w:color w:val="333333"/>
                <w:kern w:val="0"/>
                <w:sz w:val="18"/>
                <w:szCs w:val="18"/>
                <w:lang w:eastAsia="en-GB"/>
                <w14:ligatures w14:val="none"/>
              </w:rPr>
            </w:rPrChange>
          </w:rPr>
          <w:delText>L</w:delText>
        </w:r>
        <w:r w:rsidRPr="00154570" w:rsidDel="003D1DDA">
          <w:rPr>
            <w:rFonts w:eastAsia="Times New Roman" w:cstheme="minorHAnsi"/>
            <w:color w:val="333333"/>
            <w:kern w:val="0"/>
            <w:sz w:val="20"/>
            <w:szCs w:val="20"/>
            <w:lang w:eastAsia="en-GB"/>
            <w14:ligatures w14:val="none"/>
            <w:rPrChange w:id="395" w:author="Christopher Mitchell" w:date="2024-08-29T12:52:00Z">
              <w:rPr>
                <w:rFonts w:ascii="Segoe UI" w:eastAsia="Times New Roman" w:hAnsi="Segoe UI" w:cs="Segoe UI"/>
                <w:color w:val="333333"/>
                <w:kern w:val="0"/>
                <w:sz w:val="18"/>
                <w:szCs w:val="18"/>
                <w:lang w:eastAsia="en-GB"/>
                <w14:ligatures w14:val="none"/>
              </w:rPr>
            </w:rPrChange>
          </w:rPr>
          <w:delText xml:space="preserve">ook </w:delText>
        </w:r>
        <w:r w:rsidR="000275B7" w:rsidRPr="00154570" w:rsidDel="003D1DDA">
          <w:rPr>
            <w:rFonts w:eastAsia="Times New Roman" w:cstheme="minorHAnsi"/>
            <w:color w:val="333333"/>
            <w:kern w:val="0"/>
            <w:sz w:val="20"/>
            <w:szCs w:val="20"/>
            <w:lang w:eastAsia="en-GB"/>
            <w14:ligatures w14:val="none"/>
            <w:rPrChange w:id="396" w:author="Christopher Mitchell" w:date="2024-08-29T12:52:00Z">
              <w:rPr>
                <w:rFonts w:ascii="Segoe UI" w:eastAsia="Times New Roman" w:hAnsi="Segoe UI" w:cs="Segoe UI"/>
                <w:color w:val="333333"/>
                <w:kern w:val="0"/>
                <w:sz w:val="18"/>
                <w:szCs w:val="18"/>
                <w:lang w:eastAsia="en-GB"/>
                <w14:ligatures w14:val="none"/>
              </w:rPr>
            </w:rPrChange>
          </w:rPr>
          <w:delText xml:space="preserve">at the </w:delText>
        </w:r>
        <w:r w:rsidRPr="00154570" w:rsidDel="003D1DDA">
          <w:rPr>
            <w:rFonts w:eastAsia="Times New Roman" w:cstheme="minorHAnsi"/>
            <w:color w:val="333333"/>
            <w:kern w:val="0"/>
            <w:sz w:val="20"/>
            <w:szCs w:val="20"/>
            <w:lang w:eastAsia="en-GB"/>
            <w14:ligatures w14:val="none"/>
            <w:rPrChange w:id="397" w:author="Christopher Mitchell" w:date="2024-08-29T12:52:00Z">
              <w:rPr>
                <w:rFonts w:ascii="Segoe UI" w:eastAsia="Times New Roman" w:hAnsi="Segoe UI" w:cs="Segoe UI"/>
                <w:color w:val="333333"/>
                <w:kern w:val="0"/>
                <w:sz w:val="18"/>
                <w:szCs w:val="18"/>
                <w:lang w:eastAsia="en-GB"/>
                <w14:ligatures w14:val="none"/>
              </w:rPr>
            </w:rPrChange>
          </w:rPr>
          <w:delText xml:space="preserve">extent to which the scores for the two groups overlap. </w:delText>
        </w:r>
      </w:del>
      <w:del w:id="398" w:author="Christopher Mitchell" w:date="2024-08-29T12:27:00Z">
        <w:r w:rsidRPr="00154570" w:rsidDel="00B62533">
          <w:rPr>
            <w:rFonts w:eastAsia="Times New Roman" w:cstheme="minorHAnsi"/>
            <w:color w:val="333333"/>
            <w:kern w:val="0"/>
            <w:sz w:val="20"/>
            <w:szCs w:val="20"/>
            <w:lang w:eastAsia="en-GB"/>
            <w14:ligatures w14:val="none"/>
            <w:rPrChange w:id="399"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del w:id="400" w:author="Christopher Mitchell" w:date="2024-08-29T12:36:00Z">
        <w:r w:rsidR="000275B7" w:rsidRPr="00154570" w:rsidDel="003D1DDA">
          <w:rPr>
            <w:rFonts w:eastAsia="Times New Roman" w:cstheme="minorHAnsi"/>
            <w:color w:val="333333"/>
            <w:kern w:val="0"/>
            <w:sz w:val="20"/>
            <w:szCs w:val="20"/>
            <w:lang w:eastAsia="en-GB"/>
            <w14:ligatures w14:val="none"/>
            <w:rPrChange w:id="401" w:author="Christopher Mitchell" w:date="2024-08-29T12:52:00Z">
              <w:rPr>
                <w:rFonts w:ascii="Segoe UI" w:eastAsia="Times New Roman" w:hAnsi="Segoe UI" w:cs="Segoe UI"/>
                <w:color w:val="333333"/>
                <w:kern w:val="0"/>
                <w:sz w:val="18"/>
                <w:szCs w:val="18"/>
                <w:lang w:eastAsia="en-GB"/>
                <w14:ligatures w14:val="none"/>
              </w:rPr>
            </w:rPrChange>
          </w:rPr>
          <w:delText xml:space="preserve">Even if the </w:delText>
        </w:r>
        <w:r w:rsidRPr="00154570" w:rsidDel="003D1DDA">
          <w:rPr>
            <w:rFonts w:eastAsia="Times New Roman" w:cstheme="minorHAnsi"/>
            <w:i/>
            <w:iCs/>
            <w:color w:val="333333"/>
            <w:kern w:val="0"/>
            <w:sz w:val="20"/>
            <w:szCs w:val="20"/>
            <w:lang w:eastAsia="en-GB"/>
            <w14:ligatures w14:val="none"/>
            <w:rPrChange w:id="402" w:author="Christopher Mitchell" w:date="2024-08-29T12:52:00Z">
              <w:rPr>
                <w:rFonts w:ascii="Segoe UI" w:eastAsia="Times New Roman" w:hAnsi="Segoe UI" w:cs="Segoe UI"/>
                <w:color w:val="333333"/>
                <w:kern w:val="0"/>
                <w:sz w:val="18"/>
                <w:szCs w:val="18"/>
                <w:lang w:eastAsia="en-GB"/>
                <w14:ligatures w14:val="none"/>
              </w:rPr>
            </w:rPrChange>
          </w:rPr>
          <w:delText>mean</w:delText>
        </w:r>
        <w:r w:rsidR="000275B7" w:rsidRPr="00154570" w:rsidDel="003D1DDA">
          <w:rPr>
            <w:rFonts w:eastAsia="Times New Roman" w:cstheme="minorHAnsi"/>
            <w:color w:val="333333"/>
            <w:kern w:val="0"/>
            <w:sz w:val="20"/>
            <w:szCs w:val="20"/>
            <w:lang w:eastAsia="en-GB"/>
            <w14:ligatures w14:val="none"/>
            <w:rPrChange w:id="403" w:author="Christopher Mitchell" w:date="2024-08-29T12:52:00Z">
              <w:rPr>
                <w:rFonts w:ascii="Segoe UI" w:eastAsia="Times New Roman" w:hAnsi="Segoe UI" w:cs="Segoe UI"/>
                <w:color w:val="333333"/>
                <w:kern w:val="0"/>
                <w:sz w:val="18"/>
                <w:szCs w:val="18"/>
                <w:lang w:eastAsia="en-GB"/>
                <w14:ligatures w14:val="none"/>
              </w:rPr>
            </w:rPrChange>
          </w:rPr>
          <w:delText xml:space="preserve"> anxiety scores for the two groups are </w:delText>
        </w:r>
        <w:r w:rsidRPr="00154570" w:rsidDel="003D1DDA">
          <w:rPr>
            <w:rFonts w:eastAsia="Times New Roman" w:cstheme="minorHAnsi"/>
            <w:color w:val="333333"/>
            <w:kern w:val="0"/>
            <w:sz w:val="20"/>
            <w:szCs w:val="20"/>
            <w:lang w:eastAsia="en-GB"/>
            <w14:ligatures w14:val="none"/>
            <w:rPrChange w:id="404" w:author="Christopher Mitchell" w:date="2024-08-29T12:52:00Z">
              <w:rPr>
                <w:rFonts w:ascii="Segoe UI" w:eastAsia="Times New Roman" w:hAnsi="Segoe UI" w:cs="Segoe UI"/>
                <w:color w:val="333333"/>
                <w:kern w:val="0"/>
                <w:sz w:val="18"/>
                <w:szCs w:val="18"/>
                <w:lang w:eastAsia="en-GB"/>
                <w14:ligatures w14:val="none"/>
              </w:rPr>
            </w:rPrChange>
          </w:rPr>
          <w:delText xml:space="preserve">quite different, </w:delText>
        </w:r>
        <w:r w:rsidR="00131304" w:rsidRPr="00154570" w:rsidDel="003D1DDA">
          <w:rPr>
            <w:rFonts w:eastAsia="Times New Roman" w:cstheme="minorHAnsi"/>
            <w:color w:val="333333"/>
            <w:kern w:val="0"/>
            <w:sz w:val="20"/>
            <w:szCs w:val="20"/>
            <w:lang w:eastAsia="en-GB"/>
            <w14:ligatures w14:val="none"/>
            <w:rPrChange w:id="405" w:author="Christopher Mitchell" w:date="2024-08-29T12:52:00Z">
              <w:rPr>
                <w:rFonts w:ascii="Segoe UI" w:eastAsia="Times New Roman" w:hAnsi="Segoe UI" w:cs="Segoe UI"/>
                <w:color w:val="333333"/>
                <w:kern w:val="0"/>
                <w:sz w:val="18"/>
                <w:szCs w:val="18"/>
                <w:lang w:eastAsia="en-GB"/>
                <w14:ligatures w14:val="none"/>
              </w:rPr>
            </w:rPrChange>
          </w:rPr>
          <w:delText xml:space="preserve">the two groups might look very similar </w:delText>
        </w:r>
        <w:r w:rsidRPr="00154570" w:rsidDel="003D1DDA">
          <w:rPr>
            <w:rFonts w:eastAsia="Times New Roman" w:cstheme="minorHAnsi"/>
            <w:color w:val="333333"/>
            <w:kern w:val="0"/>
            <w:sz w:val="20"/>
            <w:szCs w:val="20"/>
            <w:lang w:eastAsia="en-GB"/>
            <w14:ligatures w14:val="none"/>
            <w:rPrChange w:id="406" w:author="Christopher Mitchell" w:date="2024-08-29T12:52:00Z">
              <w:rPr>
                <w:rFonts w:ascii="Segoe UI" w:eastAsia="Times New Roman" w:hAnsi="Segoe UI" w:cs="Segoe UI"/>
                <w:color w:val="333333"/>
                <w:kern w:val="0"/>
                <w:sz w:val="18"/>
                <w:szCs w:val="18"/>
                <w:lang w:eastAsia="en-GB"/>
                <w14:ligatures w14:val="none"/>
              </w:rPr>
            </w:rPrChange>
          </w:rPr>
          <w:delText xml:space="preserve">when you </w:delText>
        </w:r>
        <w:r w:rsidR="00131304" w:rsidRPr="00154570" w:rsidDel="003D1DDA">
          <w:rPr>
            <w:rFonts w:eastAsia="Times New Roman" w:cstheme="minorHAnsi"/>
            <w:color w:val="333333"/>
            <w:kern w:val="0"/>
            <w:sz w:val="20"/>
            <w:szCs w:val="20"/>
            <w:lang w:eastAsia="en-GB"/>
            <w14:ligatures w14:val="none"/>
            <w:rPrChange w:id="407" w:author="Christopher Mitchell" w:date="2024-08-29T12:52:00Z">
              <w:rPr>
                <w:rFonts w:ascii="Segoe UI" w:eastAsia="Times New Roman" w:hAnsi="Segoe UI" w:cs="Segoe UI"/>
                <w:color w:val="333333"/>
                <w:kern w:val="0"/>
                <w:sz w:val="18"/>
                <w:szCs w:val="18"/>
                <w:lang w:eastAsia="en-GB"/>
                <w14:ligatures w14:val="none"/>
              </w:rPr>
            </w:rPrChange>
          </w:rPr>
          <w:delText xml:space="preserve">consider </w:delText>
        </w:r>
        <w:r w:rsidRPr="00154570" w:rsidDel="003D1DDA">
          <w:rPr>
            <w:rFonts w:eastAsia="Times New Roman" w:cstheme="minorHAnsi"/>
            <w:color w:val="333333"/>
            <w:kern w:val="0"/>
            <w:sz w:val="20"/>
            <w:szCs w:val="20"/>
            <w:lang w:eastAsia="en-GB"/>
            <w14:ligatures w14:val="none"/>
            <w:rPrChange w:id="408" w:author="Christopher Mitchell" w:date="2024-08-29T12:52:00Z">
              <w:rPr>
                <w:rFonts w:ascii="Segoe UI" w:eastAsia="Times New Roman" w:hAnsi="Segoe UI" w:cs="Segoe UI"/>
                <w:color w:val="333333"/>
                <w:kern w:val="0"/>
                <w:sz w:val="18"/>
                <w:szCs w:val="18"/>
                <w:lang w:eastAsia="en-GB"/>
                <w14:ligatures w14:val="none"/>
              </w:rPr>
            </w:rPrChange>
          </w:rPr>
          <w:delText>all</w:delText>
        </w:r>
        <w:r w:rsidR="00131304" w:rsidRPr="00154570" w:rsidDel="003D1DDA">
          <w:rPr>
            <w:rFonts w:eastAsia="Times New Roman" w:cstheme="minorHAnsi"/>
            <w:color w:val="333333"/>
            <w:kern w:val="0"/>
            <w:sz w:val="20"/>
            <w:szCs w:val="20"/>
            <w:lang w:eastAsia="en-GB"/>
            <w14:ligatures w14:val="none"/>
            <w:rPrChange w:id="409" w:author="Christopher Mitchell" w:date="2024-08-29T12:52:00Z">
              <w:rPr>
                <w:rFonts w:ascii="Segoe UI" w:eastAsia="Times New Roman" w:hAnsi="Segoe UI" w:cs="Segoe UI"/>
                <w:color w:val="333333"/>
                <w:kern w:val="0"/>
                <w:sz w:val="18"/>
                <w:szCs w:val="18"/>
                <w:lang w:eastAsia="en-GB"/>
                <w14:ligatures w14:val="none"/>
              </w:rPr>
            </w:rPrChange>
          </w:rPr>
          <w:delText xml:space="preserve"> of</w:delText>
        </w:r>
        <w:r w:rsidRPr="00154570" w:rsidDel="003D1DDA">
          <w:rPr>
            <w:rFonts w:eastAsia="Times New Roman" w:cstheme="minorHAnsi"/>
            <w:color w:val="333333"/>
            <w:kern w:val="0"/>
            <w:sz w:val="20"/>
            <w:szCs w:val="20"/>
            <w:lang w:eastAsia="en-GB"/>
            <w14:ligatures w14:val="none"/>
            <w:rPrChange w:id="410" w:author="Christopher Mitchell" w:date="2024-08-29T12:52:00Z">
              <w:rPr>
                <w:rFonts w:ascii="Segoe UI" w:eastAsia="Times New Roman" w:hAnsi="Segoe UI" w:cs="Segoe UI"/>
                <w:color w:val="333333"/>
                <w:kern w:val="0"/>
                <w:sz w:val="18"/>
                <w:szCs w:val="18"/>
                <w:lang w:eastAsia="en-GB"/>
                <w14:ligatures w14:val="none"/>
              </w:rPr>
            </w:rPrChange>
          </w:rPr>
          <w:delText xml:space="preserve"> the individual scores</w:delText>
        </w:r>
        <w:r w:rsidR="00131304" w:rsidRPr="00154570" w:rsidDel="003D1DDA">
          <w:rPr>
            <w:rFonts w:eastAsia="Times New Roman" w:cstheme="minorHAnsi"/>
            <w:color w:val="333333"/>
            <w:kern w:val="0"/>
            <w:sz w:val="20"/>
            <w:szCs w:val="20"/>
            <w:lang w:eastAsia="en-GB"/>
            <w14:ligatures w14:val="none"/>
            <w:rPrChange w:id="411" w:author="Christopher Mitchell" w:date="2024-08-29T12:52:00Z">
              <w:rPr>
                <w:rFonts w:ascii="Segoe UI" w:eastAsia="Times New Roman" w:hAnsi="Segoe UI" w:cs="Segoe UI"/>
                <w:color w:val="333333"/>
                <w:kern w:val="0"/>
                <w:sz w:val="18"/>
                <w:szCs w:val="18"/>
                <w:lang w:eastAsia="en-GB"/>
                <w14:ligatures w14:val="none"/>
              </w:rPr>
            </w:rPrChange>
          </w:rPr>
          <w:delText xml:space="preserve"> as a cluste</w:delText>
        </w:r>
      </w:del>
      <w:del w:id="412" w:author="Christopher Mitchell" w:date="2024-08-29T12:12:00Z">
        <w:r w:rsidR="00131304" w:rsidRPr="00154570" w:rsidDel="00CF0126">
          <w:rPr>
            <w:rFonts w:eastAsia="Times New Roman" w:cstheme="minorHAnsi"/>
            <w:color w:val="333333"/>
            <w:kern w:val="0"/>
            <w:sz w:val="20"/>
            <w:szCs w:val="20"/>
            <w:lang w:eastAsia="en-GB"/>
            <w14:ligatures w14:val="none"/>
            <w:rPrChange w:id="413" w:author="Christopher Mitchell" w:date="2024-08-29T12:52:00Z">
              <w:rPr>
                <w:rFonts w:ascii="Segoe UI" w:eastAsia="Times New Roman" w:hAnsi="Segoe UI" w:cs="Segoe UI"/>
                <w:color w:val="333333"/>
                <w:kern w:val="0"/>
                <w:sz w:val="18"/>
                <w:szCs w:val="18"/>
                <w:lang w:eastAsia="en-GB"/>
                <w14:ligatures w14:val="none"/>
              </w:rPr>
            </w:rPrChange>
          </w:rPr>
          <w:delText>r</w:delText>
        </w:r>
      </w:del>
      <w:del w:id="414" w:author="Christopher Mitchell" w:date="2024-08-29T12:36:00Z">
        <w:r w:rsidR="00131304" w:rsidRPr="00154570" w:rsidDel="003D1DDA">
          <w:rPr>
            <w:rFonts w:eastAsia="Times New Roman" w:cstheme="minorHAnsi"/>
            <w:color w:val="333333"/>
            <w:kern w:val="0"/>
            <w:sz w:val="20"/>
            <w:szCs w:val="20"/>
            <w:lang w:eastAsia="en-GB"/>
            <w14:ligatures w14:val="none"/>
            <w:rPrChange w:id="415"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del w:id="416" w:author="Christopher Mitchell" w:date="2024-08-29T12:13:00Z">
        <w:r w:rsidR="00CF4707" w:rsidRPr="00154570" w:rsidDel="00D46480">
          <w:rPr>
            <w:rFonts w:eastAsia="Times New Roman" w:cstheme="minorHAnsi"/>
            <w:color w:val="333333"/>
            <w:kern w:val="0"/>
            <w:sz w:val="20"/>
            <w:szCs w:val="20"/>
            <w:lang w:eastAsia="en-GB"/>
            <w14:ligatures w14:val="none"/>
            <w:rPrChange w:id="417" w:author="Christopher Mitchell" w:date="2024-08-29T12:52:00Z">
              <w:rPr>
                <w:rFonts w:ascii="Segoe UI" w:eastAsia="Times New Roman" w:hAnsi="Segoe UI" w:cs="Segoe UI"/>
                <w:color w:val="333333"/>
                <w:kern w:val="0"/>
                <w:sz w:val="18"/>
                <w:szCs w:val="18"/>
                <w:lang w:eastAsia="en-GB"/>
                <w14:ligatures w14:val="none"/>
              </w:rPr>
            </w:rPrChange>
          </w:rPr>
          <w:delText xml:space="preserve">For example, if </w:delText>
        </w:r>
        <w:r w:rsidRPr="00154570" w:rsidDel="00D46480">
          <w:rPr>
            <w:rFonts w:eastAsia="Times New Roman" w:cstheme="minorHAnsi"/>
            <w:color w:val="333333"/>
            <w:kern w:val="0"/>
            <w:sz w:val="20"/>
            <w:szCs w:val="20"/>
            <w:lang w:eastAsia="en-GB"/>
            <w14:ligatures w14:val="none"/>
            <w:rPrChange w:id="418" w:author="Christopher Mitchell" w:date="2024-08-29T12:52:00Z">
              <w:rPr>
                <w:rFonts w:ascii="Segoe UI" w:eastAsia="Times New Roman" w:hAnsi="Segoe UI" w:cs="Segoe UI"/>
                <w:color w:val="333333"/>
                <w:kern w:val="0"/>
                <w:sz w:val="18"/>
                <w:szCs w:val="18"/>
                <w:lang w:eastAsia="en-GB"/>
                <w14:ligatures w14:val="none"/>
              </w:rPr>
            </w:rPrChange>
          </w:rPr>
          <w:delText xml:space="preserve">there are a </w:delText>
        </w:r>
        <w:r w:rsidR="00CF4707" w:rsidRPr="00154570" w:rsidDel="00D46480">
          <w:rPr>
            <w:rFonts w:eastAsia="Times New Roman" w:cstheme="minorHAnsi"/>
            <w:color w:val="333333"/>
            <w:kern w:val="0"/>
            <w:sz w:val="20"/>
            <w:szCs w:val="20"/>
            <w:lang w:eastAsia="en-GB"/>
            <w14:ligatures w14:val="none"/>
            <w:rPrChange w:id="419" w:author="Christopher Mitchell" w:date="2024-08-29T12:52:00Z">
              <w:rPr>
                <w:rFonts w:ascii="Segoe UI" w:eastAsia="Times New Roman" w:hAnsi="Segoe UI" w:cs="Segoe UI"/>
                <w:color w:val="333333"/>
                <w:kern w:val="0"/>
                <w:sz w:val="18"/>
                <w:szCs w:val="18"/>
                <w:lang w:eastAsia="en-GB"/>
                <w14:ligatures w14:val="none"/>
              </w:rPr>
            </w:rPrChange>
          </w:rPr>
          <w:delText xml:space="preserve">few </w:delText>
        </w:r>
        <w:r w:rsidRPr="00154570" w:rsidDel="00D46480">
          <w:rPr>
            <w:rFonts w:eastAsia="Times New Roman" w:cstheme="minorHAnsi"/>
            <w:color w:val="333333"/>
            <w:kern w:val="0"/>
            <w:sz w:val="20"/>
            <w:szCs w:val="20"/>
            <w:lang w:eastAsia="en-GB"/>
            <w14:ligatures w14:val="none"/>
            <w:rPrChange w:id="420" w:author="Christopher Mitchell" w:date="2024-08-29T12:52:00Z">
              <w:rPr>
                <w:rFonts w:ascii="Segoe UI" w:eastAsia="Times New Roman" w:hAnsi="Segoe UI" w:cs="Segoe UI"/>
                <w:color w:val="333333"/>
                <w:kern w:val="0"/>
                <w:sz w:val="18"/>
                <w:szCs w:val="18"/>
                <w:lang w:eastAsia="en-GB"/>
                <w14:ligatures w14:val="none"/>
              </w:rPr>
            </w:rPrChange>
          </w:rPr>
          <w:delText xml:space="preserve">people in the Drug group who gave high scores and a </w:delText>
        </w:r>
        <w:r w:rsidR="00CF4707" w:rsidRPr="00154570" w:rsidDel="00D46480">
          <w:rPr>
            <w:rFonts w:eastAsia="Times New Roman" w:cstheme="minorHAnsi"/>
            <w:color w:val="333333"/>
            <w:kern w:val="0"/>
            <w:sz w:val="20"/>
            <w:szCs w:val="20"/>
            <w:lang w:eastAsia="en-GB"/>
            <w14:ligatures w14:val="none"/>
            <w:rPrChange w:id="421" w:author="Christopher Mitchell" w:date="2024-08-29T12:52:00Z">
              <w:rPr>
                <w:rFonts w:ascii="Segoe UI" w:eastAsia="Times New Roman" w:hAnsi="Segoe UI" w:cs="Segoe UI"/>
                <w:color w:val="333333"/>
                <w:kern w:val="0"/>
                <w:sz w:val="18"/>
                <w:szCs w:val="18"/>
                <w:lang w:eastAsia="en-GB"/>
                <w14:ligatures w14:val="none"/>
              </w:rPr>
            </w:rPrChange>
          </w:rPr>
          <w:delText>few</w:delText>
        </w:r>
        <w:r w:rsidRPr="00154570" w:rsidDel="00D46480">
          <w:rPr>
            <w:rFonts w:eastAsia="Times New Roman" w:cstheme="minorHAnsi"/>
            <w:color w:val="333333"/>
            <w:kern w:val="0"/>
            <w:sz w:val="20"/>
            <w:szCs w:val="20"/>
            <w:lang w:eastAsia="en-GB"/>
            <w14:ligatures w14:val="none"/>
            <w:rPrChange w:id="422" w:author="Christopher Mitchell" w:date="2024-08-29T12:52:00Z">
              <w:rPr>
                <w:rFonts w:ascii="Segoe UI" w:eastAsia="Times New Roman" w:hAnsi="Segoe UI" w:cs="Segoe UI"/>
                <w:color w:val="333333"/>
                <w:kern w:val="0"/>
                <w:sz w:val="18"/>
                <w:szCs w:val="18"/>
                <w:lang w:eastAsia="en-GB"/>
                <w14:ligatures w14:val="none"/>
              </w:rPr>
            </w:rPrChange>
          </w:rPr>
          <w:delText xml:space="preserve"> people in the Control group who gave low scores</w:delText>
        </w:r>
        <w:r w:rsidR="00CF4707" w:rsidRPr="00154570" w:rsidDel="00D46480">
          <w:rPr>
            <w:rFonts w:eastAsia="Times New Roman" w:cstheme="minorHAnsi"/>
            <w:color w:val="333333"/>
            <w:kern w:val="0"/>
            <w:sz w:val="20"/>
            <w:szCs w:val="20"/>
            <w:lang w:eastAsia="en-GB"/>
            <w14:ligatures w14:val="none"/>
            <w:rPrChange w:id="423" w:author="Christopher Mitchell" w:date="2024-08-29T12:52:00Z">
              <w:rPr>
                <w:rFonts w:ascii="Segoe UI" w:eastAsia="Times New Roman" w:hAnsi="Segoe UI" w:cs="Segoe UI"/>
                <w:color w:val="333333"/>
                <w:kern w:val="0"/>
                <w:sz w:val="18"/>
                <w:szCs w:val="18"/>
                <w:lang w:eastAsia="en-GB"/>
                <w14:ligatures w14:val="none"/>
              </w:rPr>
            </w:rPrChange>
          </w:rPr>
          <w:delText>, then the two groups will overlap in terms of the whole range of scores.</w:delText>
        </w:r>
      </w:del>
      <w:del w:id="424" w:author="Christopher Mitchell" w:date="2024-08-29T12:36:00Z">
        <w:r w:rsidR="00CF4707" w:rsidRPr="00154570" w:rsidDel="003D1DDA">
          <w:rPr>
            <w:rFonts w:eastAsia="Times New Roman" w:cstheme="minorHAnsi"/>
            <w:color w:val="333333"/>
            <w:kern w:val="0"/>
            <w:sz w:val="20"/>
            <w:szCs w:val="20"/>
            <w:lang w:eastAsia="en-GB"/>
            <w14:ligatures w14:val="none"/>
            <w:rPrChange w:id="425"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p>
    <w:p w14:paraId="4E504EFF" w14:textId="116764E4" w:rsidR="007D2BE4" w:rsidRPr="00154570" w:rsidDel="003D1DDA" w:rsidRDefault="00441A82" w:rsidP="00A7281C">
      <w:pPr>
        <w:pStyle w:val="ListParagraph"/>
        <w:numPr>
          <w:ilvl w:val="0"/>
          <w:numId w:val="1"/>
        </w:numPr>
        <w:rPr>
          <w:del w:id="426" w:author="Christopher Mitchell" w:date="2024-08-29T12:36:00Z"/>
          <w:rFonts w:eastAsia="Times New Roman" w:cstheme="minorHAnsi"/>
          <w:color w:val="333333"/>
          <w:kern w:val="0"/>
          <w:sz w:val="20"/>
          <w:szCs w:val="20"/>
          <w:lang w:eastAsia="en-GB"/>
          <w14:ligatures w14:val="none"/>
          <w:rPrChange w:id="427" w:author="Christopher Mitchell" w:date="2024-08-29T12:52:00Z">
            <w:rPr>
              <w:del w:id="428" w:author="Christopher Mitchell" w:date="2024-08-29T12:36:00Z"/>
              <w:rFonts w:ascii="Segoe UI" w:eastAsia="Times New Roman" w:hAnsi="Segoe UI" w:cs="Segoe UI"/>
              <w:color w:val="333333"/>
              <w:kern w:val="0"/>
              <w:sz w:val="18"/>
              <w:szCs w:val="18"/>
              <w:lang w:eastAsia="en-GB"/>
              <w14:ligatures w14:val="none"/>
            </w:rPr>
          </w:rPrChange>
        </w:rPr>
      </w:pPr>
      <w:del w:id="429" w:author="Christopher Mitchell" w:date="2024-08-29T12:36:00Z">
        <w:r w:rsidRPr="00154570" w:rsidDel="003D1DDA">
          <w:rPr>
            <w:rFonts w:eastAsia="Times New Roman" w:cstheme="minorHAnsi"/>
            <w:b/>
            <w:bCs/>
            <w:color w:val="333333"/>
            <w:kern w:val="0"/>
            <w:sz w:val="20"/>
            <w:szCs w:val="20"/>
            <w:lang w:eastAsia="en-GB"/>
            <w14:ligatures w14:val="none"/>
            <w:rPrChange w:id="430" w:author="Christopher Mitchell" w:date="2024-08-29T12:52:00Z">
              <w:rPr>
                <w:rFonts w:ascii="Segoe UI" w:eastAsia="Times New Roman" w:hAnsi="Segoe UI" w:cs="Segoe UI"/>
                <w:color w:val="333333"/>
                <w:kern w:val="0"/>
                <w:sz w:val="18"/>
                <w:szCs w:val="18"/>
                <w:lang w:eastAsia="en-GB"/>
                <w14:ligatures w14:val="none"/>
              </w:rPr>
            </w:rPrChange>
          </w:rPr>
          <w:delText>Size of the sampl</w:delText>
        </w:r>
        <w:r w:rsidR="00874B94" w:rsidRPr="00154570" w:rsidDel="003D1DDA">
          <w:rPr>
            <w:rFonts w:eastAsia="Times New Roman" w:cstheme="minorHAnsi"/>
            <w:b/>
            <w:bCs/>
            <w:color w:val="333333"/>
            <w:kern w:val="0"/>
            <w:sz w:val="20"/>
            <w:szCs w:val="20"/>
            <w:lang w:eastAsia="en-GB"/>
            <w14:ligatures w14:val="none"/>
            <w:rPrChange w:id="431" w:author="Christopher Mitchell" w:date="2024-08-29T12:52:00Z">
              <w:rPr>
                <w:rFonts w:ascii="Segoe UI" w:eastAsia="Times New Roman" w:hAnsi="Segoe UI" w:cs="Segoe UI"/>
                <w:color w:val="333333"/>
                <w:kern w:val="0"/>
                <w:sz w:val="18"/>
                <w:szCs w:val="18"/>
                <w:lang w:eastAsia="en-GB"/>
                <w14:ligatures w14:val="none"/>
              </w:rPr>
            </w:rPrChange>
          </w:rPr>
          <w:delText>e/number of participants</w:delText>
        </w:r>
        <w:r w:rsidRPr="00154570" w:rsidDel="003D1DDA">
          <w:rPr>
            <w:rFonts w:eastAsia="Times New Roman" w:cstheme="minorHAnsi"/>
            <w:color w:val="333333"/>
            <w:kern w:val="0"/>
            <w:sz w:val="20"/>
            <w:szCs w:val="20"/>
            <w:lang w:eastAsia="en-GB"/>
            <w14:ligatures w14:val="none"/>
            <w:rPrChange w:id="432"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del w:id="433" w:author="Christopher Mitchell" w:date="2024-08-29T12:14:00Z">
        <w:r w:rsidRPr="00154570" w:rsidDel="003F1152">
          <w:rPr>
            <w:rFonts w:eastAsia="Times New Roman" w:cstheme="minorHAnsi"/>
            <w:color w:val="333333"/>
            <w:kern w:val="0"/>
            <w:sz w:val="20"/>
            <w:szCs w:val="20"/>
            <w:lang w:eastAsia="en-GB"/>
            <w14:ligatures w14:val="none"/>
            <w:rPrChange w:id="434" w:author="Christopher Mitchell" w:date="2024-08-29T12:52:00Z">
              <w:rPr>
                <w:rFonts w:ascii="Segoe UI" w:eastAsia="Times New Roman" w:hAnsi="Segoe UI" w:cs="Segoe UI"/>
                <w:color w:val="333333"/>
                <w:kern w:val="0"/>
                <w:sz w:val="18"/>
                <w:szCs w:val="18"/>
                <w:lang w:eastAsia="en-GB"/>
                <w14:ligatures w14:val="none"/>
              </w:rPr>
            </w:rPrChange>
          </w:rPr>
          <w:delText>For any given difference in means for the two groups,</w:delText>
        </w:r>
        <w:r w:rsidR="0047105C" w:rsidRPr="00154570" w:rsidDel="003F1152">
          <w:rPr>
            <w:rFonts w:eastAsia="Times New Roman" w:cstheme="minorHAnsi"/>
            <w:color w:val="333333"/>
            <w:kern w:val="0"/>
            <w:sz w:val="20"/>
            <w:szCs w:val="20"/>
            <w:lang w:eastAsia="en-GB"/>
            <w14:ligatures w14:val="none"/>
            <w:rPrChange w:id="435" w:author="Christopher Mitchell" w:date="2024-08-29T12:52:00Z">
              <w:rPr>
                <w:rFonts w:ascii="Segoe UI" w:eastAsia="Times New Roman" w:hAnsi="Segoe UI" w:cs="Segoe UI"/>
                <w:color w:val="333333"/>
                <w:kern w:val="0"/>
                <w:sz w:val="18"/>
                <w:szCs w:val="18"/>
                <w:lang w:eastAsia="en-GB"/>
                <w14:ligatures w14:val="none"/>
              </w:rPr>
            </w:rPrChange>
          </w:rPr>
          <w:delText xml:space="preserve"> and all else being equal,</w:delText>
        </w:r>
        <w:r w:rsidRPr="00154570" w:rsidDel="003F1152">
          <w:rPr>
            <w:rFonts w:eastAsia="Times New Roman" w:cstheme="minorHAnsi"/>
            <w:color w:val="333333"/>
            <w:kern w:val="0"/>
            <w:sz w:val="20"/>
            <w:szCs w:val="20"/>
            <w:lang w:eastAsia="en-GB"/>
            <w14:ligatures w14:val="none"/>
            <w:rPrChange w:id="436"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del w:id="437" w:author="Christopher Mitchell" w:date="2024-08-29T12:36:00Z">
        <w:r w:rsidR="0047105C" w:rsidRPr="00154570" w:rsidDel="003D1DDA">
          <w:rPr>
            <w:rFonts w:eastAsia="Times New Roman" w:cstheme="minorHAnsi"/>
            <w:color w:val="333333"/>
            <w:kern w:val="0"/>
            <w:sz w:val="20"/>
            <w:szCs w:val="20"/>
            <w:lang w:eastAsia="en-GB"/>
            <w14:ligatures w14:val="none"/>
            <w:rPrChange w:id="438" w:author="Christopher Mitchell" w:date="2024-08-29T12:52:00Z">
              <w:rPr>
                <w:rFonts w:ascii="Segoe UI" w:eastAsia="Times New Roman" w:hAnsi="Segoe UI" w:cs="Segoe UI"/>
                <w:color w:val="333333"/>
                <w:kern w:val="0"/>
                <w:sz w:val="18"/>
                <w:szCs w:val="18"/>
                <w:lang w:eastAsia="en-GB"/>
                <w14:ligatures w14:val="none"/>
              </w:rPr>
            </w:rPrChange>
          </w:rPr>
          <w:delText>the more participants you test (the more grey dots there are), the more evidence you’ll have</w:delText>
        </w:r>
      </w:del>
      <w:del w:id="439" w:author="Christopher Mitchell" w:date="2024-08-29T12:15:00Z">
        <w:r w:rsidR="00874B94" w:rsidRPr="00154570" w:rsidDel="000B74CA">
          <w:rPr>
            <w:rFonts w:eastAsia="Times New Roman" w:cstheme="minorHAnsi"/>
            <w:color w:val="333333"/>
            <w:kern w:val="0"/>
            <w:sz w:val="20"/>
            <w:szCs w:val="20"/>
            <w:lang w:eastAsia="en-GB"/>
            <w14:ligatures w14:val="none"/>
            <w:rPrChange w:id="440" w:author="Christopher Mitchell" w:date="2024-08-29T12:52:00Z">
              <w:rPr>
                <w:rFonts w:ascii="Segoe UI" w:eastAsia="Times New Roman" w:hAnsi="Segoe UI" w:cs="Segoe UI"/>
                <w:color w:val="333333"/>
                <w:kern w:val="0"/>
                <w:sz w:val="18"/>
                <w:szCs w:val="18"/>
                <w:lang w:eastAsia="en-GB"/>
                <w14:ligatures w14:val="none"/>
              </w:rPr>
            </w:rPrChange>
          </w:rPr>
          <w:delText xml:space="preserve"> that the drug was effective</w:delText>
        </w:r>
      </w:del>
      <w:del w:id="441" w:author="Christopher Mitchell" w:date="2024-08-29T12:36:00Z">
        <w:r w:rsidR="00874B94" w:rsidRPr="00154570" w:rsidDel="003D1DDA">
          <w:rPr>
            <w:rFonts w:eastAsia="Times New Roman" w:cstheme="minorHAnsi"/>
            <w:color w:val="333333"/>
            <w:kern w:val="0"/>
            <w:sz w:val="20"/>
            <w:szCs w:val="20"/>
            <w:lang w:eastAsia="en-GB"/>
            <w14:ligatures w14:val="none"/>
            <w:rPrChange w:id="442" w:author="Christopher Mitchell" w:date="2024-08-29T12:52:00Z">
              <w:rPr>
                <w:rFonts w:ascii="Segoe UI" w:eastAsia="Times New Roman" w:hAnsi="Segoe UI" w:cs="Segoe UI"/>
                <w:color w:val="333333"/>
                <w:kern w:val="0"/>
                <w:sz w:val="18"/>
                <w:szCs w:val="18"/>
                <w:lang w:eastAsia="en-GB"/>
                <w14:ligatures w14:val="none"/>
              </w:rPr>
            </w:rPrChange>
          </w:rPr>
          <w:delText xml:space="preserve">.  </w:delText>
        </w:r>
      </w:del>
    </w:p>
    <w:p w14:paraId="771E84D2" w14:textId="46962C16" w:rsidR="003A1DFF" w:rsidRPr="00154570" w:rsidDel="003D1DDA" w:rsidRDefault="003A1DFF">
      <w:pPr>
        <w:rPr>
          <w:del w:id="443" w:author="Christopher Mitchell" w:date="2024-08-29T12:36:00Z"/>
          <w:rFonts w:cstheme="minorHAnsi"/>
          <w:sz w:val="20"/>
          <w:szCs w:val="20"/>
          <w:rPrChange w:id="444" w:author="Christopher Mitchell" w:date="2024-08-29T12:52:00Z">
            <w:rPr>
              <w:del w:id="445" w:author="Christopher Mitchell" w:date="2024-08-29T12:36:00Z"/>
              <w:rFonts w:cstheme="minorHAnsi"/>
            </w:rPr>
          </w:rPrChange>
        </w:rPr>
      </w:pPr>
    </w:p>
    <w:p w14:paraId="4D7BA506" w14:textId="11FE90FE" w:rsidR="00387651" w:rsidRPr="00154570" w:rsidRDefault="00387651">
      <w:pPr>
        <w:rPr>
          <w:rFonts w:cstheme="minorHAnsi"/>
          <w:sz w:val="20"/>
          <w:szCs w:val="20"/>
          <w:rPrChange w:id="446" w:author="Christopher Mitchell" w:date="2024-08-29T12:52:00Z">
            <w:rPr>
              <w:rFonts w:cstheme="minorHAnsi"/>
            </w:rPr>
          </w:rPrChange>
        </w:rPr>
      </w:pPr>
    </w:p>
    <w:p w14:paraId="5A4868D0" w14:textId="77777777" w:rsidR="00676FFF" w:rsidRPr="00154570" w:rsidRDefault="00676FFF">
      <w:pPr>
        <w:rPr>
          <w:rFonts w:cstheme="minorHAnsi"/>
          <w:sz w:val="20"/>
          <w:szCs w:val="20"/>
          <w:rPrChange w:id="447" w:author="Christopher Mitchell" w:date="2024-08-29T12:52:00Z">
            <w:rPr>
              <w:rFonts w:cstheme="minorHAnsi"/>
            </w:rPr>
          </w:rPrChange>
        </w:rPr>
      </w:pPr>
    </w:p>
    <w:p w14:paraId="19C18017" w14:textId="77777777" w:rsidR="00881D18" w:rsidRPr="00154570" w:rsidRDefault="00881D18">
      <w:pPr>
        <w:rPr>
          <w:ins w:id="448" w:author="Christopher Mitchell" w:date="2024-08-29T12:40:00Z"/>
          <w:rFonts w:cstheme="minorHAnsi"/>
          <w:sz w:val="20"/>
          <w:szCs w:val="20"/>
          <w:rPrChange w:id="449" w:author="Christopher Mitchell" w:date="2024-08-29T12:52:00Z">
            <w:rPr>
              <w:ins w:id="450" w:author="Christopher Mitchell" w:date="2024-08-29T12:40:00Z"/>
              <w:rFonts w:cstheme="minorHAnsi"/>
            </w:rPr>
          </w:rPrChange>
        </w:rPr>
      </w:pPr>
      <w:ins w:id="451" w:author="Christopher Mitchell" w:date="2024-08-29T12:40:00Z">
        <w:r w:rsidRPr="00154570">
          <w:rPr>
            <w:rFonts w:cstheme="minorHAnsi"/>
            <w:sz w:val="20"/>
            <w:szCs w:val="20"/>
            <w:rPrChange w:id="452" w:author="Christopher Mitchell" w:date="2024-08-29T12:52:00Z">
              <w:rPr>
                <w:rFonts w:cstheme="minorHAnsi"/>
              </w:rPr>
            </w:rPrChange>
          </w:rPr>
          <w:br w:type="page"/>
        </w:r>
      </w:ins>
    </w:p>
    <w:p w14:paraId="730C537E" w14:textId="45651C95" w:rsidR="00676FFF" w:rsidRPr="00671F4E" w:rsidRDefault="009F7F6C">
      <w:pPr>
        <w:rPr>
          <w:rFonts w:cstheme="minorHAnsi"/>
          <w:sz w:val="40"/>
          <w:szCs w:val="40"/>
          <w:rPrChange w:id="453" w:author="Christopher Mitchell" w:date="2024-08-29T12:54:00Z">
            <w:rPr>
              <w:rFonts w:cstheme="minorHAnsi"/>
            </w:rPr>
          </w:rPrChange>
        </w:rPr>
      </w:pPr>
      <w:ins w:id="454" w:author="Christopher Mitchell" w:date="2024-08-29T12:39:00Z">
        <w:r w:rsidRPr="00671F4E">
          <w:rPr>
            <w:rFonts w:cstheme="minorHAnsi"/>
            <w:sz w:val="40"/>
            <w:szCs w:val="40"/>
            <w:rPrChange w:id="455" w:author="Christopher Mitchell" w:date="2024-08-29T12:54:00Z">
              <w:rPr>
                <w:rFonts w:cstheme="minorHAnsi"/>
              </w:rPr>
            </w:rPrChange>
          </w:rPr>
          <w:lastRenderedPageBreak/>
          <w:t xml:space="preserve">Graph </w:t>
        </w:r>
        <w:r w:rsidR="00881D18" w:rsidRPr="00671F4E">
          <w:rPr>
            <w:rFonts w:cstheme="minorHAnsi"/>
            <w:sz w:val="40"/>
            <w:szCs w:val="40"/>
            <w:rPrChange w:id="456" w:author="Christopher Mitchell" w:date="2024-08-29T12:54:00Z">
              <w:rPr>
                <w:rFonts w:cstheme="minorHAnsi"/>
              </w:rPr>
            </w:rPrChange>
          </w:rPr>
          <w:t>A</w:t>
        </w:r>
      </w:ins>
    </w:p>
    <w:p w14:paraId="094FB0F5" w14:textId="77777777" w:rsidR="00676FFF" w:rsidRPr="00154570" w:rsidRDefault="00676FFF">
      <w:pPr>
        <w:rPr>
          <w:rFonts w:cstheme="minorHAnsi"/>
          <w:sz w:val="20"/>
          <w:szCs w:val="20"/>
          <w:rPrChange w:id="457" w:author="Christopher Mitchell" w:date="2024-08-29T12:52:00Z">
            <w:rPr>
              <w:rFonts w:cstheme="minorHAnsi"/>
            </w:rPr>
          </w:rPrChange>
        </w:rPr>
      </w:pPr>
    </w:p>
    <w:p w14:paraId="46081597" w14:textId="77777777" w:rsidR="00676FFF" w:rsidRPr="00154570" w:rsidRDefault="00676FFF">
      <w:pPr>
        <w:rPr>
          <w:rFonts w:cstheme="minorHAnsi"/>
          <w:sz w:val="20"/>
          <w:szCs w:val="20"/>
          <w:rPrChange w:id="458" w:author="Christopher Mitchell" w:date="2024-08-29T12:52:00Z">
            <w:rPr>
              <w:rFonts w:cstheme="minorHAnsi"/>
            </w:rPr>
          </w:rPrChange>
        </w:rPr>
      </w:pPr>
    </w:p>
    <w:p w14:paraId="32B42706" w14:textId="6E0D2475" w:rsidR="00387651" w:rsidRPr="00154570" w:rsidRDefault="00000000">
      <w:pPr>
        <w:rPr>
          <w:rFonts w:cstheme="minorHAnsi"/>
          <w:sz w:val="20"/>
          <w:szCs w:val="20"/>
          <w:rPrChange w:id="459" w:author="Christopher Mitchell" w:date="2024-08-29T12:52:00Z">
            <w:rPr>
              <w:rFonts w:cstheme="minorHAnsi"/>
            </w:rPr>
          </w:rPrChange>
        </w:rPr>
      </w:pPr>
      <w:r>
        <w:rPr>
          <w:rFonts w:eastAsia="Times New Roman" w:cstheme="minorHAnsi"/>
          <w:noProof/>
          <w:color w:val="333333"/>
          <w:kern w:val="0"/>
          <w:sz w:val="20"/>
          <w:szCs w:val="20"/>
          <w:lang w:eastAsia="en-GB"/>
        </w:rPr>
        <w:pict w14:anchorId="5C9A0229">
          <v:shapetype id="_x0000_t32" coordsize="21600,21600" o:spt="32" o:oned="t" path="m,l21600,21600e" filled="f">
            <v:path arrowok="t" fillok="f" o:connecttype="none"/>
            <o:lock v:ext="edit" shapetype="t"/>
          </v:shapetype>
          <v:shape id="_x0000_s1027" type="#_x0000_t32" style="position:absolute;margin-left:225.8pt;margin-top:11.65pt;width:.4pt;height:203.95pt;flip:x;z-index:251658240" o:connectortype="straight"/>
        </w:pict>
      </w:r>
      <w:r w:rsidR="007C4D73" w:rsidRPr="00154570">
        <w:rPr>
          <w:rFonts w:cstheme="minorHAnsi"/>
          <w:noProof/>
          <w:sz w:val="20"/>
          <w:szCs w:val="20"/>
          <w:rPrChange w:id="460" w:author="Christopher Mitchell" w:date="2024-08-29T12:52:00Z">
            <w:rPr>
              <w:rFonts w:cstheme="minorHAnsi"/>
              <w:noProof/>
            </w:rPr>
          </w:rPrChange>
        </w:rPr>
        <w:drawing>
          <wp:inline distT="0" distB="0" distL="0" distR="0" wp14:anchorId="2BDE42E4" wp14:editId="08B8E5F2">
            <wp:extent cx="5172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3333750"/>
                    </a:xfrm>
                    <a:prstGeom prst="rect">
                      <a:avLst/>
                    </a:prstGeom>
                  </pic:spPr>
                </pic:pic>
              </a:graphicData>
            </a:graphic>
          </wp:inline>
        </w:drawing>
      </w:r>
    </w:p>
    <w:p w14:paraId="29F7CCA9" w14:textId="3CAA9BCE" w:rsidR="00387651" w:rsidRPr="00154570" w:rsidDel="002F4BED" w:rsidRDefault="00387651">
      <w:pPr>
        <w:rPr>
          <w:del w:id="461" w:author="Christopher Mitchell" w:date="2024-08-29T12:41:00Z"/>
          <w:rFonts w:cstheme="minorHAnsi"/>
          <w:sz w:val="20"/>
          <w:szCs w:val="20"/>
          <w:rPrChange w:id="462" w:author="Christopher Mitchell" w:date="2024-08-29T12:52:00Z">
            <w:rPr>
              <w:del w:id="463" w:author="Christopher Mitchell" w:date="2024-08-29T12:41:00Z"/>
              <w:rFonts w:cstheme="minorHAnsi"/>
            </w:rPr>
          </w:rPrChange>
        </w:rPr>
      </w:pPr>
    </w:p>
    <w:p w14:paraId="378345DF" w14:textId="16ABA08C" w:rsidR="00387651" w:rsidRPr="00154570" w:rsidDel="002F4BED" w:rsidRDefault="002F57EF">
      <w:pPr>
        <w:rPr>
          <w:del w:id="464" w:author="Christopher Mitchell" w:date="2024-08-29T12:41:00Z"/>
          <w:rFonts w:cstheme="minorHAnsi"/>
          <w:sz w:val="20"/>
          <w:szCs w:val="20"/>
          <w:rPrChange w:id="465" w:author="Christopher Mitchell" w:date="2024-08-29T12:52:00Z">
            <w:rPr>
              <w:del w:id="466" w:author="Christopher Mitchell" w:date="2024-08-29T12:41:00Z"/>
              <w:rFonts w:cstheme="minorHAnsi"/>
            </w:rPr>
          </w:rPrChange>
        </w:rPr>
      </w:pPr>
      <w:del w:id="467" w:author="Christopher Mitchell" w:date="2024-08-29T12:41:00Z">
        <w:r w:rsidRPr="00154570" w:rsidDel="002F4BED">
          <w:rPr>
            <w:rFonts w:cstheme="minorHAnsi"/>
            <w:sz w:val="20"/>
            <w:szCs w:val="20"/>
            <w:rPrChange w:id="468" w:author="Christopher Mitchell" w:date="2024-08-29T12:52:00Z">
              <w:rPr>
                <w:rFonts w:cstheme="minorHAnsi"/>
              </w:rPr>
            </w:rPrChange>
          </w:rPr>
          <w:delText>Experiment 2 vs 6</w:delText>
        </w:r>
      </w:del>
    </w:p>
    <w:p w14:paraId="1F53AB1F" w14:textId="77777777" w:rsidR="00FC515D" w:rsidRPr="00154570" w:rsidRDefault="00FC515D">
      <w:pPr>
        <w:rPr>
          <w:ins w:id="469" w:author="Christopher Mitchell" w:date="2024-08-29T12:41:00Z"/>
          <w:rFonts w:cstheme="minorHAnsi"/>
          <w:sz w:val="20"/>
          <w:szCs w:val="20"/>
          <w:rPrChange w:id="470" w:author="Christopher Mitchell" w:date="2024-08-29T12:52:00Z">
            <w:rPr>
              <w:ins w:id="471" w:author="Christopher Mitchell" w:date="2024-08-29T12:41:00Z"/>
              <w:rFonts w:cstheme="minorHAnsi"/>
            </w:rPr>
          </w:rPrChange>
        </w:rPr>
      </w:pPr>
    </w:p>
    <w:p w14:paraId="741176FE" w14:textId="19B4D7FF" w:rsidR="002F4BED" w:rsidRPr="00154570" w:rsidRDefault="002F4BED">
      <w:pPr>
        <w:rPr>
          <w:ins w:id="472" w:author="Christopher Mitchell" w:date="2024-08-29T12:41:00Z"/>
          <w:rFonts w:cstheme="minorHAnsi"/>
          <w:sz w:val="20"/>
          <w:szCs w:val="20"/>
          <w:rPrChange w:id="473" w:author="Christopher Mitchell" w:date="2024-08-29T12:52:00Z">
            <w:rPr>
              <w:ins w:id="474" w:author="Christopher Mitchell" w:date="2024-08-29T12:41:00Z"/>
              <w:rFonts w:cstheme="minorHAnsi"/>
            </w:rPr>
          </w:rPrChange>
        </w:rPr>
      </w:pPr>
      <w:ins w:id="475" w:author="Christopher Mitchell" w:date="2024-08-29T12:41:00Z">
        <w:r w:rsidRPr="00154570">
          <w:rPr>
            <w:rFonts w:cstheme="minorHAnsi"/>
            <w:sz w:val="20"/>
            <w:szCs w:val="20"/>
            <w:rPrChange w:id="476" w:author="Christopher Mitchell" w:date="2024-08-29T12:52:00Z">
              <w:rPr>
                <w:rFonts w:cstheme="minorHAnsi"/>
              </w:rPr>
            </w:rPrChange>
          </w:rPr>
          <w:t xml:space="preserve">Answer for </w:t>
        </w:r>
        <w:r w:rsidR="00EF3A69" w:rsidRPr="00154570">
          <w:rPr>
            <w:rFonts w:cstheme="minorHAnsi"/>
            <w:sz w:val="20"/>
            <w:szCs w:val="20"/>
            <w:rPrChange w:id="477" w:author="Christopher Mitchell" w:date="2024-08-29T12:52:00Z">
              <w:rPr>
                <w:rFonts w:cstheme="minorHAnsi"/>
              </w:rPr>
            </w:rPrChange>
          </w:rPr>
          <w:t>ChatGPT:</w:t>
        </w:r>
      </w:ins>
    </w:p>
    <w:p w14:paraId="1C5FCD7A" w14:textId="6B7AEF44" w:rsidR="00EF3A69" w:rsidRPr="00154570" w:rsidRDefault="00EF3A69">
      <w:pPr>
        <w:rPr>
          <w:ins w:id="478" w:author="Christopher Mitchell" w:date="2024-08-29T12:45:00Z"/>
          <w:rFonts w:cstheme="minorHAnsi"/>
          <w:sz w:val="20"/>
          <w:szCs w:val="20"/>
          <w:rPrChange w:id="479" w:author="Christopher Mitchell" w:date="2024-08-29T12:52:00Z">
            <w:rPr>
              <w:ins w:id="480" w:author="Christopher Mitchell" w:date="2024-08-29T12:45:00Z"/>
              <w:rFonts w:cstheme="minorHAnsi"/>
            </w:rPr>
          </w:rPrChange>
        </w:rPr>
      </w:pPr>
      <w:ins w:id="481" w:author="Christopher Mitchell" w:date="2024-08-29T12:42:00Z">
        <w:r w:rsidRPr="00154570">
          <w:rPr>
            <w:rFonts w:cstheme="minorHAnsi"/>
            <w:sz w:val="20"/>
            <w:szCs w:val="20"/>
            <w:rPrChange w:id="482" w:author="Christopher Mitchell" w:date="2024-08-29T12:52:00Z">
              <w:rPr>
                <w:rFonts w:cstheme="minorHAnsi"/>
              </w:rPr>
            </w:rPrChange>
          </w:rPr>
          <w:t xml:space="preserve">The mean difference is greater for Experiment 2 than Experiment 1, so Experiment 2 </w:t>
        </w:r>
        <w:r w:rsidR="0090068D" w:rsidRPr="00154570">
          <w:rPr>
            <w:rFonts w:cstheme="minorHAnsi"/>
            <w:sz w:val="20"/>
            <w:szCs w:val="20"/>
            <w:rPrChange w:id="483" w:author="Christopher Mitchell" w:date="2024-08-29T12:52:00Z">
              <w:rPr>
                <w:rFonts w:cstheme="minorHAnsi"/>
              </w:rPr>
            </w:rPrChange>
          </w:rPr>
          <w:t>provides stronger support for the idea that</w:t>
        </w:r>
      </w:ins>
      <w:ins w:id="484" w:author="Christopher Mitchell" w:date="2024-08-29T12:43:00Z">
        <w:r w:rsidR="0090068D" w:rsidRPr="00154570">
          <w:rPr>
            <w:rFonts w:cstheme="minorHAnsi"/>
            <w:sz w:val="20"/>
            <w:szCs w:val="20"/>
            <w:rPrChange w:id="485" w:author="Christopher Mitchell" w:date="2024-08-29T12:52:00Z">
              <w:rPr>
                <w:rFonts w:cstheme="minorHAnsi"/>
              </w:rPr>
            </w:rPrChange>
          </w:rPr>
          <w:t xml:space="preserve"> the drug is effective.  The </w:t>
        </w:r>
        <w:r w:rsidR="001201A7" w:rsidRPr="00154570">
          <w:rPr>
            <w:rFonts w:cstheme="minorHAnsi"/>
            <w:sz w:val="20"/>
            <w:szCs w:val="20"/>
            <w:rPrChange w:id="486" w:author="Christopher Mitchell" w:date="2024-08-29T12:52:00Z">
              <w:rPr>
                <w:rFonts w:cstheme="minorHAnsi"/>
              </w:rPr>
            </w:rPrChange>
          </w:rPr>
          <w:t xml:space="preserve">two experiments are similar in terms of the overlap </w:t>
        </w:r>
        <w:r w:rsidR="005C7A39" w:rsidRPr="00154570">
          <w:rPr>
            <w:rFonts w:cstheme="minorHAnsi"/>
            <w:sz w:val="20"/>
            <w:szCs w:val="20"/>
            <w:rPrChange w:id="487" w:author="Christopher Mitchell" w:date="2024-08-29T12:52:00Z">
              <w:rPr>
                <w:rFonts w:cstheme="minorHAnsi"/>
              </w:rPr>
            </w:rPrChange>
          </w:rPr>
          <w:t>in scores, the range in sc</w:t>
        </w:r>
      </w:ins>
      <w:ins w:id="488" w:author="Christopher Mitchell" w:date="2024-08-29T12:44:00Z">
        <w:r w:rsidR="005C7A39" w:rsidRPr="00154570">
          <w:rPr>
            <w:rFonts w:cstheme="minorHAnsi"/>
            <w:sz w:val="20"/>
            <w:szCs w:val="20"/>
            <w:rPrChange w:id="489" w:author="Christopher Mitchell" w:date="2024-08-29T12:52:00Z">
              <w:rPr>
                <w:rFonts w:cstheme="minorHAnsi"/>
              </w:rPr>
            </w:rPrChange>
          </w:rPr>
          <w:t>ores and the number of participants tested.  So the mean score</w:t>
        </w:r>
      </w:ins>
      <w:ins w:id="490" w:author="Christopher Mitchell" w:date="2024-08-29T13:32:00Z">
        <w:r w:rsidR="00FB68A5">
          <w:rPr>
            <w:rFonts w:cstheme="minorHAnsi"/>
            <w:sz w:val="20"/>
            <w:szCs w:val="20"/>
          </w:rPr>
          <w:t xml:space="preserve"> </w:t>
        </w:r>
      </w:ins>
      <w:ins w:id="491" w:author="Christopher Mitchell" w:date="2024-08-29T12:44:00Z">
        <w:r w:rsidR="005C7A39" w:rsidRPr="00154570">
          <w:rPr>
            <w:rFonts w:cstheme="minorHAnsi"/>
            <w:sz w:val="20"/>
            <w:szCs w:val="20"/>
            <w:rPrChange w:id="492" w:author="Christopher Mitchell" w:date="2024-08-29T12:52:00Z">
              <w:rPr>
                <w:rFonts w:cstheme="minorHAnsi"/>
              </w:rPr>
            </w:rPrChange>
          </w:rPr>
          <w:t xml:space="preserve">will have an </w:t>
        </w:r>
      </w:ins>
      <w:ins w:id="493" w:author="Christopher Mitchell" w:date="2024-08-29T13:32:00Z">
        <w:r w:rsidR="00A1024A">
          <w:rPr>
            <w:rFonts w:cstheme="minorHAnsi"/>
            <w:sz w:val="20"/>
            <w:szCs w:val="20"/>
          </w:rPr>
          <w:t xml:space="preserve">important </w:t>
        </w:r>
      </w:ins>
      <w:ins w:id="494" w:author="Christopher Mitchell" w:date="2024-08-29T12:44:00Z">
        <w:r w:rsidR="005C7A39" w:rsidRPr="00154570">
          <w:rPr>
            <w:rFonts w:cstheme="minorHAnsi"/>
            <w:sz w:val="20"/>
            <w:szCs w:val="20"/>
            <w:rPrChange w:id="495" w:author="Christopher Mitchell" w:date="2024-08-29T12:52:00Z">
              <w:rPr>
                <w:rFonts w:cstheme="minorHAnsi"/>
              </w:rPr>
            </w:rPrChange>
          </w:rPr>
          <w:t xml:space="preserve">impact on the </w:t>
        </w:r>
      </w:ins>
      <w:ins w:id="496" w:author="Christopher Mitchell" w:date="2024-08-29T13:32:00Z">
        <w:r w:rsidR="00A1024A">
          <w:rPr>
            <w:rFonts w:cstheme="minorHAnsi"/>
            <w:sz w:val="20"/>
            <w:szCs w:val="20"/>
          </w:rPr>
          <w:t xml:space="preserve">results of the </w:t>
        </w:r>
      </w:ins>
      <w:ins w:id="497" w:author="Christopher Mitchell" w:date="2024-08-29T12:44:00Z">
        <w:r w:rsidR="005C7A39" w:rsidRPr="00154570">
          <w:rPr>
            <w:rFonts w:cstheme="minorHAnsi"/>
            <w:sz w:val="20"/>
            <w:szCs w:val="20"/>
            <w:rPrChange w:id="498" w:author="Christopher Mitchell" w:date="2024-08-29T12:52:00Z">
              <w:rPr>
                <w:rFonts w:cstheme="minorHAnsi"/>
              </w:rPr>
            </w:rPrChange>
          </w:rPr>
          <w:t xml:space="preserve">analysis.  </w:t>
        </w:r>
      </w:ins>
      <w:ins w:id="499" w:author="Christopher Mitchell" w:date="2024-08-29T12:43:00Z">
        <w:r w:rsidR="001201A7" w:rsidRPr="00154570">
          <w:rPr>
            <w:rFonts w:cstheme="minorHAnsi"/>
            <w:sz w:val="20"/>
            <w:szCs w:val="20"/>
            <w:rPrChange w:id="500" w:author="Christopher Mitchell" w:date="2024-08-29T12:52:00Z">
              <w:rPr>
                <w:rFonts w:cstheme="minorHAnsi"/>
              </w:rPr>
            </w:rPrChange>
          </w:rPr>
          <w:t xml:space="preserve"> </w:t>
        </w:r>
      </w:ins>
      <w:ins w:id="501" w:author="Christopher Mitchell" w:date="2024-08-29T12:42:00Z">
        <w:r w:rsidR="0090068D" w:rsidRPr="00154570">
          <w:rPr>
            <w:rFonts w:cstheme="minorHAnsi"/>
            <w:sz w:val="20"/>
            <w:szCs w:val="20"/>
            <w:rPrChange w:id="502" w:author="Christopher Mitchell" w:date="2024-08-29T12:52:00Z">
              <w:rPr>
                <w:rFonts w:cstheme="minorHAnsi"/>
              </w:rPr>
            </w:rPrChange>
          </w:rPr>
          <w:t xml:space="preserve"> </w:t>
        </w:r>
      </w:ins>
    </w:p>
    <w:p w14:paraId="134FCE78" w14:textId="77777777" w:rsidR="00A714E8" w:rsidRPr="00154570" w:rsidRDefault="00A714E8">
      <w:pPr>
        <w:rPr>
          <w:ins w:id="503" w:author="Christopher Mitchell" w:date="2024-08-29T12:50:00Z"/>
          <w:rFonts w:cstheme="minorHAnsi"/>
          <w:sz w:val="20"/>
          <w:szCs w:val="20"/>
          <w:rPrChange w:id="504" w:author="Christopher Mitchell" w:date="2024-08-29T12:52:00Z">
            <w:rPr>
              <w:ins w:id="505" w:author="Christopher Mitchell" w:date="2024-08-29T12:50:00Z"/>
              <w:rFonts w:cstheme="minorHAnsi"/>
            </w:rPr>
          </w:rPrChange>
        </w:rPr>
      </w:pPr>
    </w:p>
    <w:p w14:paraId="5CE44E4E" w14:textId="6B041613" w:rsidR="00433C28" w:rsidRPr="00154570" w:rsidRDefault="00433C28">
      <w:pPr>
        <w:rPr>
          <w:rFonts w:cstheme="minorHAnsi"/>
          <w:sz w:val="20"/>
          <w:szCs w:val="20"/>
          <w:rPrChange w:id="506" w:author="Christopher Mitchell" w:date="2024-08-29T12:52:00Z">
            <w:rPr>
              <w:rFonts w:cstheme="minorHAnsi"/>
            </w:rPr>
          </w:rPrChange>
        </w:rPr>
      </w:pPr>
      <w:ins w:id="507" w:author="Christopher Mitchell" w:date="2024-08-29T12:45:00Z">
        <w:r w:rsidRPr="00154570">
          <w:rPr>
            <w:rFonts w:cstheme="minorHAnsi"/>
            <w:sz w:val="20"/>
            <w:szCs w:val="20"/>
            <w:rPrChange w:id="508" w:author="Christopher Mitchell" w:date="2024-08-29T12:52:00Z">
              <w:rPr>
                <w:rFonts w:cstheme="minorHAnsi"/>
              </w:rPr>
            </w:rPrChange>
          </w:rPr>
          <w:t xml:space="preserve">Decoder (Expt </w:t>
        </w:r>
      </w:ins>
      <w:ins w:id="509" w:author="Christopher Mitchell" w:date="2024-08-29T12:46:00Z">
        <w:r w:rsidR="0062020B" w:rsidRPr="00154570">
          <w:rPr>
            <w:rFonts w:cstheme="minorHAnsi"/>
            <w:sz w:val="20"/>
            <w:szCs w:val="20"/>
            <w:rPrChange w:id="510" w:author="Christopher Mitchell" w:date="2024-08-29T12:52:00Z">
              <w:rPr>
                <w:rFonts w:cstheme="minorHAnsi"/>
              </w:rPr>
            </w:rPrChange>
          </w:rPr>
          <w:t>2</w:t>
        </w:r>
      </w:ins>
      <w:ins w:id="511" w:author="Christopher Mitchell" w:date="2024-08-29T12:45:00Z">
        <w:r w:rsidRPr="00154570">
          <w:rPr>
            <w:rFonts w:cstheme="minorHAnsi"/>
            <w:sz w:val="20"/>
            <w:szCs w:val="20"/>
            <w:rPrChange w:id="512" w:author="Christopher Mitchell" w:date="2024-08-29T12:52:00Z">
              <w:rPr>
                <w:rFonts w:cstheme="minorHAnsi"/>
              </w:rPr>
            </w:rPrChange>
          </w:rPr>
          <w:t>vs6</w:t>
        </w:r>
      </w:ins>
      <w:ins w:id="513" w:author="Christopher Mitchell" w:date="2024-08-29T12:46:00Z">
        <w:r w:rsidR="0062020B" w:rsidRPr="00154570">
          <w:rPr>
            <w:rFonts w:cstheme="minorHAnsi"/>
            <w:sz w:val="20"/>
            <w:szCs w:val="20"/>
            <w:rPrChange w:id="514" w:author="Christopher Mitchell" w:date="2024-08-29T12:52:00Z">
              <w:rPr>
                <w:rFonts w:cstheme="minorHAnsi"/>
              </w:rPr>
            </w:rPrChange>
          </w:rPr>
          <w:t xml:space="preserve"> </w:t>
        </w:r>
        <w:r w:rsidR="00A7783F" w:rsidRPr="00154570">
          <w:rPr>
            <w:rFonts w:cstheme="minorHAnsi"/>
            <w:sz w:val="20"/>
            <w:szCs w:val="20"/>
            <w:rPrChange w:id="515" w:author="Christopher Mitchell" w:date="2024-08-29T12:52:00Z">
              <w:rPr>
                <w:rFonts w:cstheme="minorHAnsi"/>
              </w:rPr>
            </w:rPrChange>
          </w:rPr>
          <w:t>–</w:t>
        </w:r>
        <w:r w:rsidR="0062020B" w:rsidRPr="00154570">
          <w:rPr>
            <w:rFonts w:cstheme="minorHAnsi"/>
            <w:sz w:val="20"/>
            <w:szCs w:val="20"/>
            <w:rPrChange w:id="516" w:author="Christopher Mitchell" w:date="2024-08-29T12:52:00Z">
              <w:rPr>
                <w:rFonts w:cstheme="minorHAnsi"/>
              </w:rPr>
            </w:rPrChange>
          </w:rPr>
          <w:t xml:space="preserve"> mean</w:t>
        </w:r>
        <w:r w:rsidR="00A7783F" w:rsidRPr="00154570">
          <w:rPr>
            <w:rFonts w:cstheme="minorHAnsi"/>
            <w:sz w:val="20"/>
            <w:szCs w:val="20"/>
            <w:rPrChange w:id="517" w:author="Christopher Mitchell" w:date="2024-08-29T12:52:00Z">
              <w:rPr>
                <w:rFonts w:cstheme="minorHAnsi"/>
              </w:rPr>
            </w:rPrChange>
          </w:rPr>
          <w:t xml:space="preserve">; </w:t>
        </w:r>
        <w:r w:rsidR="00551BD1" w:rsidRPr="00154570">
          <w:rPr>
            <w:rFonts w:cstheme="minorHAnsi"/>
            <w:sz w:val="20"/>
            <w:szCs w:val="20"/>
            <w:rPrChange w:id="518" w:author="Christopher Mitchell" w:date="2024-08-29T12:52:00Z">
              <w:rPr>
                <w:rFonts w:cstheme="minorHAnsi"/>
              </w:rPr>
            </w:rPrChange>
          </w:rPr>
          <w:t xml:space="preserve">Jamovi: </w:t>
        </w:r>
      </w:ins>
      <w:ins w:id="519" w:author="Christopher Mitchell" w:date="2024-08-29T13:33:00Z">
        <w:r w:rsidR="007A132A">
          <w:rPr>
            <w:rFonts w:cstheme="minorHAnsi"/>
            <w:sz w:val="20"/>
            <w:szCs w:val="20"/>
          </w:rPr>
          <w:t xml:space="preserve">expt 1 is N.S., Expt </w:t>
        </w:r>
      </w:ins>
      <w:ins w:id="520" w:author="Christopher Mitchell" w:date="2024-08-29T13:32:00Z">
        <w:r w:rsidR="00A1024A">
          <w:rPr>
            <w:rFonts w:cstheme="minorHAnsi"/>
            <w:sz w:val="20"/>
            <w:szCs w:val="20"/>
          </w:rPr>
          <w:t xml:space="preserve">2 is </w:t>
        </w:r>
      </w:ins>
      <w:ins w:id="521" w:author="Christopher Mitchell" w:date="2024-08-29T12:55:00Z">
        <w:r w:rsidR="00401134">
          <w:rPr>
            <w:rFonts w:cstheme="minorHAnsi"/>
            <w:sz w:val="20"/>
            <w:szCs w:val="20"/>
          </w:rPr>
          <w:t>significant</w:t>
        </w:r>
      </w:ins>
      <w:ins w:id="522" w:author="Christopher Mitchell" w:date="2024-08-29T12:45:00Z">
        <w:r w:rsidRPr="00154570">
          <w:rPr>
            <w:rFonts w:cstheme="minorHAnsi"/>
            <w:sz w:val="20"/>
            <w:szCs w:val="20"/>
            <w:rPrChange w:id="523" w:author="Christopher Mitchell" w:date="2024-08-29T12:52:00Z">
              <w:rPr>
                <w:rFonts w:cstheme="minorHAnsi"/>
              </w:rPr>
            </w:rPrChange>
          </w:rPr>
          <w:t>)</w:t>
        </w:r>
      </w:ins>
    </w:p>
    <w:p w14:paraId="72342983" w14:textId="77777777" w:rsidR="00934344" w:rsidRPr="00154570" w:rsidRDefault="00934344">
      <w:pPr>
        <w:rPr>
          <w:rFonts w:cstheme="minorHAnsi"/>
          <w:sz w:val="20"/>
          <w:szCs w:val="20"/>
          <w:rPrChange w:id="524" w:author="Christopher Mitchell" w:date="2024-08-29T12:52:00Z">
            <w:rPr>
              <w:rFonts w:cstheme="minorHAnsi"/>
            </w:rPr>
          </w:rPrChange>
        </w:rPr>
      </w:pPr>
    </w:p>
    <w:p w14:paraId="122D8B2F" w14:textId="77777777" w:rsidR="00934344" w:rsidRPr="00154570" w:rsidRDefault="00934344">
      <w:pPr>
        <w:rPr>
          <w:rFonts w:cstheme="minorHAnsi"/>
          <w:sz w:val="20"/>
          <w:szCs w:val="20"/>
          <w:rPrChange w:id="525" w:author="Christopher Mitchell" w:date="2024-08-29T12:52:00Z">
            <w:rPr>
              <w:rFonts w:cstheme="minorHAnsi"/>
            </w:rPr>
          </w:rPrChange>
        </w:rPr>
      </w:pPr>
    </w:p>
    <w:p w14:paraId="7A0E39F4" w14:textId="77777777" w:rsidR="00934344" w:rsidRPr="00154570" w:rsidRDefault="00934344">
      <w:pPr>
        <w:rPr>
          <w:rFonts w:cstheme="minorHAnsi"/>
          <w:sz w:val="20"/>
          <w:szCs w:val="20"/>
          <w:rPrChange w:id="526" w:author="Christopher Mitchell" w:date="2024-08-29T12:52:00Z">
            <w:rPr>
              <w:rFonts w:cstheme="minorHAnsi"/>
            </w:rPr>
          </w:rPrChange>
        </w:rPr>
      </w:pPr>
    </w:p>
    <w:p w14:paraId="303C2A58" w14:textId="77777777" w:rsidR="00934344" w:rsidRPr="00154570" w:rsidRDefault="00934344">
      <w:pPr>
        <w:rPr>
          <w:rFonts w:cstheme="minorHAnsi"/>
          <w:sz w:val="20"/>
          <w:szCs w:val="20"/>
          <w:rPrChange w:id="527" w:author="Christopher Mitchell" w:date="2024-08-29T12:52:00Z">
            <w:rPr>
              <w:rFonts w:cstheme="minorHAnsi"/>
            </w:rPr>
          </w:rPrChange>
        </w:rPr>
      </w:pPr>
    </w:p>
    <w:p w14:paraId="6D5C223A" w14:textId="77777777" w:rsidR="00934344" w:rsidRPr="00154570" w:rsidRDefault="00934344">
      <w:pPr>
        <w:rPr>
          <w:rFonts w:cstheme="minorHAnsi"/>
          <w:sz w:val="20"/>
          <w:szCs w:val="20"/>
          <w:rPrChange w:id="528" w:author="Christopher Mitchell" w:date="2024-08-29T12:52:00Z">
            <w:rPr>
              <w:rFonts w:cstheme="minorHAnsi"/>
            </w:rPr>
          </w:rPrChange>
        </w:rPr>
      </w:pPr>
    </w:p>
    <w:p w14:paraId="69BAF93E" w14:textId="77777777" w:rsidR="00934344" w:rsidRPr="00154570" w:rsidRDefault="00934344">
      <w:pPr>
        <w:rPr>
          <w:rFonts w:cstheme="minorHAnsi"/>
          <w:sz w:val="20"/>
          <w:szCs w:val="20"/>
          <w:rPrChange w:id="529" w:author="Christopher Mitchell" w:date="2024-08-29T12:52:00Z">
            <w:rPr>
              <w:rFonts w:cstheme="minorHAnsi"/>
            </w:rPr>
          </w:rPrChange>
        </w:rPr>
      </w:pPr>
    </w:p>
    <w:p w14:paraId="12E66D85" w14:textId="77777777" w:rsidR="00934344" w:rsidRPr="00154570" w:rsidRDefault="00934344">
      <w:pPr>
        <w:rPr>
          <w:rFonts w:cstheme="minorHAnsi"/>
          <w:sz w:val="20"/>
          <w:szCs w:val="20"/>
          <w:rPrChange w:id="530" w:author="Christopher Mitchell" w:date="2024-08-29T12:52:00Z">
            <w:rPr>
              <w:rFonts w:cstheme="minorHAnsi"/>
            </w:rPr>
          </w:rPrChange>
        </w:rPr>
      </w:pPr>
    </w:p>
    <w:p w14:paraId="179240F0" w14:textId="77777777" w:rsidR="00934344" w:rsidRPr="00154570" w:rsidRDefault="00934344">
      <w:pPr>
        <w:rPr>
          <w:rFonts w:cstheme="minorHAnsi"/>
          <w:sz w:val="20"/>
          <w:szCs w:val="20"/>
          <w:rPrChange w:id="531" w:author="Christopher Mitchell" w:date="2024-08-29T12:52:00Z">
            <w:rPr>
              <w:rFonts w:cstheme="minorHAnsi"/>
            </w:rPr>
          </w:rPrChange>
        </w:rPr>
      </w:pPr>
    </w:p>
    <w:p w14:paraId="1AFE650A" w14:textId="77777777" w:rsidR="00C737A7" w:rsidRDefault="00C737A7">
      <w:pPr>
        <w:rPr>
          <w:ins w:id="532" w:author="Christopher Mitchell" w:date="2024-08-29T12:55:00Z"/>
          <w:rFonts w:cstheme="minorHAnsi"/>
          <w:sz w:val="20"/>
          <w:szCs w:val="20"/>
        </w:rPr>
      </w:pPr>
      <w:ins w:id="533" w:author="Christopher Mitchell" w:date="2024-08-29T12:55:00Z">
        <w:r>
          <w:rPr>
            <w:rFonts w:cstheme="minorHAnsi"/>
            <w:sz w:val="20"/>
            <w:szCs w:val="20"/>
          </w:rPr>
          <w:br w:type="page"/>
        </w:r>
      </w:ins>
    </w:p>
    <w:p w14:paraId="6FE51046" w14:textId="435E7D6C" w:rsidR="00934344" w:rsidRPr="00C737A7" w:rsidRDefault="008A647F">
      <w:pPr>
        <w:rPr>
          <w:rFonts w:cstheme="minorHAnsi"/>
          <w:sz w:val="40"/>
          <w:szCs w:val="40"/>
          <w:rPrChange w:id="534" w:author="Christopher Mitchell" w:date="2024-08-29T12:55:00Z">
            <w:rPr>
              <w:rFonts w:cstheme="minorHAnsi"/>
            </w:rPr>
          </w:rPrChange>
        </w:rPr>
      </w:pPr>
      <w:ins w:id="535" w:author="Christopher Mitchell" w:date="2024-08-29T12:51:00Z">
        <w:r w:rsidRPr="00C737A7">
          <w:rPr>
            <w:rFonts w:cstheme="minorHAnsi"/>
            <w:sz w:val="40"/>
            <w:szCs w:val="40"/>
            <w:rPrChange w:id="536" w:author="Christopher Mitchell" w:date="2024-08-29T12:55:00Z">
              <w:rPr>
                <w:rFonts w:cstheme="minorHAnsi"/>
              </w:rPr>
            </w:rPrChange>
          </w:rPr>
          <w:lastRenderedPageBreak/>
          <w:t>Graph B</w:t>
        </w:r>
      </w:ins>
    </w:p>
    <w:p w14:paraId="532ABC89" w14:textId="77777777" w:rsidR="00934344" w:rsidRPr="00154570" w:rsidRDefault="00934344">
      <w:pPr>
        <w:rPr>
          <w:rFonts w:cstheme="minorHAnsi"/>
          <w:sz w:val="20"/>
          <w:szCs w:val="20"/>
          <w:rPrChange w:id="537" w:author="Christopher Mitchell" w:date="2024-08-29T12:52:00Z">
            <w:rPr>
              <w:rFonts w:cstheme="minorHAnsi"/>
            </w:rPr>
          </w:rPrChange>
        </w:rPr>
      </w:pPr>
    </w:p>
    <w:p w14:paraId="070FB657" w14:textId="1CCA5369" w:rsidR="00934344" w:rsidRPr="00154570" w:rsidDel="00C737A7" w:rsidRDefault="00000000">
      <w:pPr>
        <w:rPr>
          <w:del w:id="538" w:author="Christopher Mitchell" w:date="2024-08-29T12:56:00Z"/>
          <w:rFonts w:cstheme="minorHAnsi"/>
          <w:sz w:val="20"/>
          <w:szCs w:val="20"/>
          <w:rPrChange w:id="539" w:author="Christopher Mitchell" w:date="2024-08-29T12:52:00Z">
            <w:rPr>
              <w:del w:id="540" w:author="Christopher Mitchell" w:date="2024-08-29T12:56:00Z"/>
              <w:rFonts w:cstheme="minorHAnsi"/>
            </w:rPr>
          </w:rPrChange>
        </w:rPr>
      </w:pPr>
      <w:r>
        <w:rPr>
          <w:rFonts w:eastAsia="Times New Roman" w:cstheme="minorHAnsi"/>
          <w:noProof/>
          <w:color w:val="333333"/>
          <w:kern w:val="0"/>
          <w:sz w:val="20"/>
          <w:szCs w:val="20"/>
          <w:lang w:eastAsia="en-GB"/>
        </w:rPr>
        <w:pict w14:anchorId="5C9A0229">
          <v:shape id="_x0000_s1028" type="#_x0000_t32" style="position:absolute;margin-left:226.5pt;margin-top:14.15pt;width:.05pt;height:203.7pt;z-index:251659264" o:connectortype="straight"/>
        </w:pict>
      </w:r>
    </w:p>
    <w:p w14:paraId="34DADE6A" w14:textId="1BE385A6" w:rsidR="00934344" w:rsidRPr="00154570" w:rsidDel="00C737A7" w:rsidRDefault="00934344">
      <w:pPr>
        <w:rPr>
          <w:del w:id="541" w:author="Christopher Mitchell" w:date="2024-08-29T12:56:00Z"/>
          <w:rFonts w:cstheme="minorHAnsi"/>
          <w:sz w:val="20"/>
          <w:szCs w:val="20"/>
          <w:rPrChange w:id="542" w:author="Christopher Mitchell" w:date="2024-08-29T12:52:00Z">
            <w:rPr>
              <w:del w:id="543" w:author="Christopher Mitchell" w:date="2024-08-29T12:56:00Z"/>
              <w:rFonts w:cstheme="minorHAnsi"/>
            </w:rPr>
          </w:rPrChange>
        </w:rPr>
      </w:pPr>
    </w:p>
    <w:p w14:paraId="6CF212E1" w14:textId="3C202F6E" w:rsidR="00934344" w:rsidRPr="00154570" w:rsidDel="00C737A7" w:rsidRDefault="00934344">
      <w:pPr>
        <w:rPr>
          <w:del w:id="544" w:author="Christopher Mitchell" w:date="2024-08-29T12:56:00Z"/>
          <w:rFonts w:cstheme="minorHAnsi"/>
          <w:sz w:val="20"/>
          <w:szCs w:val="20"/>
          <w:rPrChange w:id="545" w:author="Christopher Mitchell" w:date="2024-08-29T12:52:00Z">
            <w:rPr>
              <w:del w:id="546" w:author="Christopher Mitchell" w:date="2024-08-29T12:56:00Z"/>
              <w:rFonts w:cstheme="minorHAnsi"/>
            </w:rPr>
          </w:rPrChange>
        </w:rPr>
      </w:pPr>
    </w:p>
    <w:p w14:paraId="2A52D819" w14:textId="5FCF87F5" w:rsidR="00934344" w:rsidRPr="00154570" w:rsidDel="00C737A7" w:rsidRDefault="00934344">
      <w:pPr>
        <w:rPr>
          <w:del w:id="547" w:author="Christopher Mitchell" w:date="2024-08-29T12:56:00Z"/>
          <w:rFonts w:cstheme="minorHAnsi"/>
          <w:sz w:val="20"/>
          <w:szCs w:val="20"/>
          <w:rPrChange w:id="548" w:author="Christopher Mitchell" w:date="2024-08-29T12:52:00Z">
            <w:rPr>
              <w:del w:id="549" w:author="Christopher Mitchell" w:date="2024-08-29T12:56:00Z"/>
              <w:rFonts w:cstheme="minorHAnsi"/>
            </w:rPr>
          </w:rPrChange>
        </w:rPr>
      </w:pPr>
    </w:p>
    <w:p w14:paraId="7708F8BC" w14:textId="4A3E838A" w:rsidR="00FC515D" w:rsidRPr="00154570" w:rsidDel="00C737A7" w:rsidRDefault="00FC515D">
      <w:pPr>
        <w:rPr>
          <w:del w:id="550" w:author="Christopher Mitchell" w:date="2024-08-29T12:56:00Z"/>
          <w:rFonts w:cstheme="minorHAnsi"/>
          <w:sz w:val="20"/>
          <w:szCs w:val="20"/>
          <w:rPrChange w:id="551" w:author="Christopher Mitchell" w:date="2024-08-29T12:52:00Z">
            <w:rPr>
              <w:del w:id="552" w:author="Christopher Mitchell" w:date="2024-08-29T12:56:00Z"/>
              <w:rFonts w:cstheme="minorHAnsi"/>
            </w:rPr>
          </w:rPrChange>
        </w:rPr>
      </w:pPr>
    </w:p>
    <w:p w14:paraId="717DD5A1" w14:textId="39A2838B" w:rsidR="00934344" w:rsidRPr="00154570" w:rsidDel="00C737A7" w:rsidRDefault="00934344" w:rsidP="00934344">
      <w:pPr>
        <w:spacing w:line="240" w:lineRule="auto"/>
        <w:rPr>
          <w:del w:id="553" w:author="Christopher Mitchell" w:date="2024-08-29T12:56:00Z"/>
          <w:rFonts w:eastAsia="Times New Roman" w:cstheme="minorHAnsi"/>
          <w:color w:val="333333"/>
          <w:kern w:val="0"/>
          <w:sz w:val="20"/>
          <w:szCs w:val="20"/>
          <w:lang w:eastAsia="en-GB"/>
          <w14:ligatures w14:val="none"/>
          <w:rPrChange w:id="554" w:author="Christopher Mitchell" w:date="2024-08-29T12:52:00Z">
            <w:rPr>
              <w:del w:id="555" w:author="Christopher Mitchell" w:date="2024-08-29T12:56:00Z"/>
              <w:rFonts w:ascii="Segoe UI" w:eastAsia="Times New Roman" w:hAnsi="Segoe UI" w:cs="Segoe UI"/>
              <w:color w:val="333333"/>
              <w:kern w:val="0"/>
              <w:sz w:val="18"/>
              <w:szCs w:val="18"/>
              <w:lang w:eastAsia="en-GB"/>
              <w14:ligatures w14:val="none"/>
            </w:rPr>
          </w:rPrChange>
        </w:rPr>
      </w:pPr>
    </w:p>
    <w:p w14:paraId="590BA3AF" w14:textId="79E33738" w:rsidR="00844769" w:rsidRPr="00154570" w:rsidRDefault="00844769" w:rsidP="00844769">
      <w:pPr>
        <w:spacing w:line="240" w:lineRule="auto"/>
        <w:rPr>
          <w:rFonts w:eastAsia="Times New Roman" w:cstheme="minorHAnsi"/>
          <w:color w:val="333333"/>
          <w:kern w:val="0"/>
          <w:sz w:val="20"/>
          <w:szCs w:val="20"/>
          <w:lang w:eastAsia="en-GB"/>
          <w14:ligatures w14:val="none"/>
          <w:rPrChange w:id="556" w:author="Christopher Mitchell" w:date="2024-08-29T12:52:00Z">
            <w:rPr>
              <w:rFonts w:ascii="Segoe UI" w:eastAsia="Times New Roman" w:hAnsi="Segoe UI" w:cs="Segoe UI"/>
              <w:color w:val="333333"/>
              <w:kern w:val="0"/>
              <w:sz w:val="18"/>
              <w:szCs w:val="18"/>
              <w:lang w:eastAsia="en-GB"/>
              <w14:ligatures w14:val="none"/>
            </w:rPr>
          </w:rPrChange>
        </w:rPr>
      </w:pPr>
      <w:r w:rsidRPr="00154570">
        <w:rPr>
          <w:rFonts w:eastAsia="Times New Roman" w:cstheme="minorHAnsi"/>
          <w:noProof/>
          <w:color w:val="333333"/>
          <w:kern w:val="0"/>
          <w:sz w:val="20"/>
          <w:szCs w:val="20"/>
          <w:lang w:eastAsia="en-GB"/>
          <w14:ligatures w14:val="none"/>
          <w:rPrChange w:id="557" w:author="Christopher Mitchell" w:date="2024-08-29T12:52:00Z">
            <w:rPr>
              <w:rFonts w:ascii="Segoe UI" w:eastAsia="Times New Roman" w:hAnsi="Segoe UI" w:cs="Segoe UI"/>
              <w:noProof/>
              <w:color w:val="333333"/>
              <w:kern w:val="0"/>
              <w:sz w:val="18"/>
              <w:szCs w:val="18"/>
              <w:lang w:eastAsia="en-GB"/>
              <w14:ligatures w14:val="none"/>
            </w:rPr>
          </w:rPrChange>
        </w:rPr>
        <w:drawing>
          <wp:inline distT="0" distB="0" distL="0" distR="0" wp14:anchorId="0EE3ED19" wp14:editId="6F96AC42">
            <wp:extent cx="5172075"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333750"/>
                    </a:xfrm>
                    <a:prstGeom prst="rect">
                      <a:avLst/>
                    </a:prstGeom>
                    <a:noFill/>
                    <a:ln>
                      <a:noFill/>
                    </a:ln>
                  </pic:spPr>
                </pic:pic>
              </a:graphicData>
            </a:graphic>
          </wp:inline>
        </w:drawing>
      </w:r>
    </w:p>
    <w:p w14:paraId="076AE766" w14:textId="77777777" w:rsidR="00A714E8" w:rsidRPr="00154570" w:rsidRDefault="00A714E8">
      <w:pPr>
        <w:rPr>
          <w:ins w:id="558" w:author="Christopher Mitchell" w:date="2024-08-29T12:50:00Z"/>
          <w:rFonts w:cstheme="minorHAnsi"/>
          <w:sz w:val="20"/>
          <w:szCs w:val="20"/>
          <w:rPrChange w:id="559" w:author="Christopher Mitchell" w:date="2024-08-29T12:52:00Z">
            <w:rPr>
              <w:ins w:id="560" w:author="Christopher Mitchell" w:date="2024-08-29T12:50:00Z"/>
              <w:rFonts w:cstheme="minorHAnsi"/>
            </w:rPr>
          </w:rPrChange>
        </w:rPr>
      </w:pPr>
    </w:p>
    <w:p w14:paraId="5FA52057" w14:textId="77777777" w:rsidR="00A714E8" w:rsidRPr="00154570" w:rsidRDefault="00A714E8">
      <w:pPr>
        <w:rPr>
          <w:ins w:id="561" w:author="Christopher Mitchell" w:date="2024-08-29T12:50:00Z"/>
          <w:rFonts w:cstheme="minorHAnsi"/>
          <w:sz w:val="20"/>
          <w:szCs w:val="20"/>
          <w:rPrChange w:id="562" w:author="Christopher Mitchell" w:date="2024-08-29T12:52:00Z">
            <w:rPr>
              <w:ins w:id="563" w:author="Christopher Mitchell" w:date="2024-08-29T12:50:00Z"/>
              <w:rFonts w:cstheme="minorHAnsi"/>
            </w:rPr>
          </w:rPrChange>
        </w:rPr>
      </w:pPr>
    </w:p>
    <w:p w14:paraId="002849E2" w14:textId="77777777" w:rsidR="00A714E8" w:rsidRPr="00154570" w:rsidRDefault="00A714E8" w:rsidP="00A714E8">
      <w:pPr>
        <w:rPr>
          <w:ins w:id="564" w:author="Christopher Mitchell" w:date="2024-08-29T12:50:00Z"/>
          <w:rFonts w:cstheme="minorHAnsi"/>
          <w:sz w:val="20"/>
          <w:szCs w:val="20"/>
          <w:rPrChange w:id="565" w:author="Christopher Mitchell" w:date="2024-08-29T12:52:00Z">
            <w:rPr>
              <w:ins w:id="566" w:author="Christopher Mitchell" w:date="2024-08-29T12:50:00Z"/>
              <w:rFonts w:cstheme="minorHAnsi"/>
            </w:rPr>
          </w:rPrChange>
        </w:rPr>
      </w:pPr>
      <w:ins w:id="567" w:author="Christopher Mitchell" w:date="2024-08-29T12:50:00Z">
        <w:r w:rsidRPr="00154570">
          <w:rPr>
            <w:rFonts w:cstheme="minorHAnsi"/>
            <w:sz w:val="20"/>
            <w:szCs w:val="20"/>
            <w:rPrChange w:id="568" w:author="Christopher Mitchell" w:date="2024-08-29T12:52:00Z">
              <w:rPr>
                <w:rFonts w:cstheme="minorHAnsi"/>
              </w:rPr>
            </w:rPrChange>
          </w:rPr>
          <w:t>Answer for ChatGPT:</w:t>
        </w:r>
      </w:ins>
    </w:p>
    <w:p w14:paraId="09B1A584" w14:textId="62F59BB7" w:rsidR="003B0E99" w:rsidRPr="00154570" w:rsidRDefault="005D214B">
      <w:pPr>
        <w:rPr>
          <w:ins w:id="569" w:author="Christopher Mitchell" w:date="2024-08-29T12:48:00Z"/>
          <w:rFonts w:cstheme="minorHAnsi"/>
          <w:sz w:val="20"/>
          <w:szCs w:val="20"/>
          <w:rPrChange w:id="570" w:author="Christopher Mitchell" w:date="2024-08-29T12:52:00Z">
            <w:rPr>
              <w:ins w:id="571" w:author="Christopher Mitchell" w:date="2024-08-29T12:48:00Z"/>
              <w:rFonts w:cstheme="minorHAnsi"/>
            </w:rPr>
          </w:rPrChange>
        </w:rPr>
      </w:pPr>
      <w:ins w:id="572" w:author="Christopher Mitchell" w:date="2024-08-29T12:48:00Z">
        <w:r w:rsidRPr="00154570">
          <w:rPr>
            <w:rFonts w:cstheme="minorHAnsi"/>
            <w:sz w:val="20"/>
            <w:szCs w:val="20"/>
            <w:rPrChange w:id="573" w:author="Christopher Mitchell" w:date="2024-08-29T12:52:00Z">
              <w:rPr>
                <w:rFonts w:cstheme="minorHAnsi"/>
              </w:rPr>
            </w:rPrChange>
          </w:rPr>
          <w:t>The number of participants tested in Ex</w:t>
        </w:r>
      </w:ins>
      <w:ins w:id="574" w:author="Christopher Mitchell" w:date="2024-08-29T12:49:00Z">
        <w:r w:rsidRPr="00154570">
          <w:rPr>
            <w:rFonts w:cstheme="minorHAnsi"/>
            <w:sz w:val="20"/>
            <w:szCs w:val="20"/>
            <w:rPrChange w:id="575" w:author="Christopher Mitchell" w:date="2024-08-29T12:52:00Z">
              <w:rPr>
                <w:rFonts w:cstheme="minorHAnsi"/>
              </w:rPr>
            </w:rPrChange>
          </w:rPr>
          <w:t xml:space="preserve">periment 1 is much higher than in Experiment 2.  So the evidence for </w:t>
        </w:r>
      </w:ins>
      <w:ins w:id="576" w:author="Christopher Mitchell" w:date="2024-08-29T13:34:00Z">
        <w:r w:rsidR="00AC4D2A">
          <w:rPr>
            <w:rFonts w:cstheme="minorHAnsi"/>
            <w:sz w:val="20"/>
            <w:szCs w:val="20"/>
          </w:rPr>
          <w:t xml:space="preserve">a benefit of the Drug in Experiment 2 </w:t>
        </w:r>
      </w:ins>
      <w:ins w:id="577" w:author="Christopher Mitchell" w:date="2024-08-29T12:49:00Z">
        <w:r w:rsidRPr="00154570">
          <w:rPr>
            <w:rFonts w:cstheme="minorHAnsi"/>
            <w:sz w:val="20"/>
            <w:szCs w:val="20"/>
            <w:rPrChange w:id="578" w:author="Christopher Mitchell" w:date="2024-08-29T12:52:00Z">
              <w:rPr>
                <w:rFonts w:cstheme="minorHAnsi"/>
              </w:rPr>
            </w:rPrChange>
          </w:rPr>
          <w:t xml:space="preserve">is stronger </w:t>
        </w:r>
      </w:ins>
      <w:ins w:id="579" w:author="Christopher Mitchell" w:date="2024-08-29T13:34:00Z">
        <w:r w:rsidR="00AC4D2A">
          <w:rPr>
            <w:rFonts w:cstheme="minorHAnsi"/>
            <w:sz w:val="20"/>
            <w:szCs w:val="20"/>
          </w:rPr>
          <w:t xml:space="preserve">than </w:t>
        </w:r>
      </w:ins>
      <w:ins w:id="580" w:author="Christopher Mitchell" w:date="2024-08-29T12:49:00Z">
        <w:r w:rsidRPr="00154570">
          <w:rPr>
            <w:rFonts w:cstheme="minorHAnsi"/>
            <w:sz w:val="20"/>
            <w:szCs w:val="20"/>
            <w:rPrChange w:id="581" w:author="Christopher Mitchell" w:date="2024-08-29T12:52:00Z">
              <w:rPr>
                <w:rFonts w:cstheme="minorHAnsi"/>
              </w:rPr>
            </w:rPrChange>
          </w:rPr>
          <w:t xml:space="preserve">in Experiment 1.  Other factors are roughly similar: </w:t>
        </w:r>
        <w:r w:rsidR="00490643" w:rsidRPr="00154570">
          <w:rPr>
            <w:rFonts w:cstheme="minorHAnsi"/>
            <w:sz w:val="20"/>
            <w:szCs w:val="20"/>
            <w:rPrChange w:id="582" w:author="Christopher Mitchell" w:date="2024-08-29T12:52:00Z">
              <w:rPr>
                <w:rFonts w:cstheme="minorHAnsi"/>
              </w:rPr>
            </w:rPrChange>
          </w:rPr>
          <w:t xml:space="preserve">the variance/range is similar, the overlap in scores is similar </w:t>
        </w:r>
      </w:ins>
      <w:ins w:id="583" w:author="Christopher Mitchell" w:date="2024-08-29T12:50:00Z">
        <w:r w:rsidR="00490643" w:rsidRPr="00154570">
          <w:rPr>
            <w:rFonts w:cstheme="minorHAnsi"/>
            <w:sz w:val="20"/>
            <w:szCs w:val="20"/>
            <w:rPrChange w:id="584" w:author="Christopher Mitchell" w:date="2024-08-29T12:52:00Z">
              <w:rPr>
                <w:rFonts w:cstheme="minorHAnsi"/>
              </w:rPr>
            </w:rPrChange>
          </w:rPr>
          <w:t xml:space="preserve">and the difference in means is similar.  </w:t>
        </w:r>
      </w:ins>
    </w:p>
    <w:p w14:paraId="4EDF2B5F" w14:textId="77777777" w:rsidR="00A714E8" w:rsidRPr="00154570" w:rsidRDefault="00A714E8">
      <w:pPr>
        <w:rPr>
          <w:ins w:id="585" w:author="Christopher Mitchell" w:date="2024-08-29T12:50:00Z"/>
          <w:rFonts w:cstheme="minorHAnsi"/>
          <w:sz w:val="20"/>
          <w:szCs w:val="20"/>
          <w:rPrChange w:id="586" w:author="Christopher Mitchell" w:date="2024-08-29T12:52:00Z">
            <w:rPr>
              <w:ins w:id="587" w:author="Christopher Mitchell" w:date="2024-08-29T12:50:00Z"/>
              <w:rFonts w:cstheme="minorHAnsi"/>
            </w:rPr>
          </w:rPrChange>
        </w:rPr>
      </w:pPr>
    </w:p>
    <w:p w14:paraId="2FEE34A2" w14:textId="3A75A8F2" w:rsidR="00FC515D" w:rsidRPr="00154570" w:rsidRDefault="00551BD1">
      <w:pPr>
        <w:rPr>
          <w:rFonts w:cstheme="minorHAnsi"/>
          <w:sz w:val="20"/>
          <w:szCs w:val="20"/>
          <w:rPrChange w:id="588" w:author="Christopher Mitchell" w:date="2024-08-29T12:52:00Z">
            <w:rPr>
              <w:rFonts w:cstheme="minorHAnsi"/>
            </w:rPr>
          </w:rPrChange>
        </w:rPr>
      </w:pPr>
      <w:ins w:id="589" w:author="Christopher Mitchell" w:date="2024-08-29T12:47:00Z">
        <w:r w:rsidRPr="00154570">
          <w:rPr>
            <w:rFonts w:cstheme="minorHAnsi"/>
            <w:sz w:val="20"/>
            <w:szCs w:val="20"/>
            <w:rPrChange w:id="590" w:author="Christopher Mitchell" w:date="2024-08-29T12:52:00Z">
              <w:rPr>
                <w:rFonts w:cstheme="minorHAnsi"/>
              </w:rPr>
            </w:rPrChange>
          </w:rPr>
          <w:t>Decoder</w:t>
        </w:r>
        <w:r w:rsidR="003F7714" w:rsidRPr="00154570">
          <w:rPr>
            <w:rFonts w:cstheme="minorHAnsi"/>
            <w:sz w:val="20"/>
            <w:szCs w:val="20"/>
            <w:rPrChange w:id="591" w:author="Christopher Mitchell" w:date="2024-08-29T12:52:00Z">
              <w:rPr>
                <w:rFonts w:cstheme="minorHAnsi"/>
              </w:rPr>
            </w:rPrChange>
          </w:rPr>
          <w:t xml:space="preserve"> (Expt</w:t>
        </w:r>
      </w:ins>
      <w:del w:id="592" w:author="Christopher Mitchell" w:date="2024-08-29T12:47:00Z">
        <w:r w:rsidR="002F57EF" w:rsidRPr="00154570" w:rsidDel="00551BD1">
          <w:rPr>
            <w:rFonts w:cstheme="minorHAnsi"/>
            <w:sz w:val="20"/>
            <w:szCs w:val="20"/>
            <w:rPrChange w:id="593" w:author="Christopher Mitchell" w:date="2024-08-29T12:52:00Z">
              <w:rPr>
                <w:rFonts w:cstheme="minorHAnsi"/>
              </w:rPr>
            </w:rPrChange>
          </w:rPr>
          <w:delText>Experiment</w:delText>
        </w:r>
      </w:del>
      <w:r w:rsidR="002F57EF" w:rsidRPr="00154570">
        <w:rPr>
          <w:rFonts w:cstheme="minorHAnsi"/>
          <w:sz w:val="20"/>
          <w:szCs w:val="20"/>
          <w:rPrChange w:id="594" w:author="Christopher Mitchell" w:date="2024-08-29T12:52:00Z">
            <w:rPr>
              <w:rFonts w:cstheme="minorHAnsi"/>
            </w:rPr>
          </w:rPrChange>
        </w:rPr>
        <w:t xml:space="preserve"> </w:t>
      </w:r>
      <w:r w:rsidR="00DB5F77" w:rsidRPr="00154570">
        <w:rPr>
          <w:rFonts w:cstheme="minorHAnsi"/>
          <w:sz w:val="20"/>
          <w:szCs w:val="20"/>
          <w:rPrChange w:id="595" w:author="Christopher Mitchell" w:date="2024-08-29T12:52:00Z">
            <w:rPr>
              <w:rFonts w:cstheme="minorHAnsi"/>
            </w:rPr>
          </w:rPrChange>
        </w:rPr>
        <w:t>6</w:t>
      </w:r>
      <w:del w:id="596" w:author="Christopher Mitchell" w:date="2024-08-29T12:47:00Z">
        <w:r w:rsidR="002F57EF" w:rsidRPr="00154570" w:rsidDel="003F7714">
          <w:rPr>
            <w:rFonts w:cstheme="minorHAnsi"/>
            <w:sz w:val="20"/>
            <w:szCs w:val="20"/>
            <w:rPrChange w:id="597" w:author="Christopher Mitchell" w:date="2024-08-29T12:52:00Z">
              <w:rPr>
                <w:rFonts w:cstheme="minorHAnsi"/>
              </w:rPr>
            </w:rPrChange>
          </w:rPr>
          <w:delText xml:space="preserve"> </w:delText>
        </w:r>
      </w:del>
      <w:r w:rsidR="002F57EF" w:rsidRPr="00154570">
        <w:rPr>
          <w:rFonts w:cstheme="minorHAnsi"/>
          <w:sz w:val="20"/>
          <w:szCs w:val="20"/>
          <w:rPrChange w:id="598" w:author="Christopher Mitchell" w:date="2024-08-29T12:52:00Z">
            <w:rPr>
              <w:rFonts w:cstheme="minorHAnsi"/>
            </w:rPr>
          </w:rPrChange>
        </w:rPr>
        <w:t>vs</w:t>
      </w:r>
      <w:del w:id="599" w:author="Christopher Mitchell" w:date="2024-08-29T12:47:00Z">
        <w:r w:rsidR="002F57EF" w:rsidRPr="00154570" w:rsidDel="003F7714">
          <w:rPr>
            <w:rFonts w:cstheme="minorHAnsi"/>
            <w:sz w:val="20"/>
            <w:szCs w:val="20"/>
            <w:rPrChange w:id="600" w:author="Christopher Mitchell" w:date="2024-08-29T12:52:00Z">
              <w:rPr>
                <w:rFonts w:cstheme="minorHAnsi"/>
              </w:rPr>
            </w:rPrChange>
          </w:rPr>
          <w:delText xml:space="preserve"> </w:delText>
        </w:r>
      </w:del>
      <w:r w:rsidR="00DB5F77" w:rsidRPr="00154570">
        <w:rPr>
          <w:rFonts w:cstheme="minorHAnsi"/>
          <w:sz w:val="20"/>
          <w:szCs w:val="20"/>
          <w:rPrChange w:id="601" w:author="Christopher Mitchell" w:date="2024-08-29T12:52:00Z">
            <w:rPr>
              <w:rFonts w:cstheme="minorHAnsi"/>
            </w:rPr>
          </w:rPrChange>
        </w:rPr>
        <w:t>5</w:t>
      </w:r>
      <w:ins w:id="602" w:author="Christopher Mitchell" w:date="2024-08-29T12:47:00Z">
        <w:r w:rsidR="003F7714" w:rsidRPr="00154570">
          <w:rPr>
            <w:rFonts w:cstheme="minorHAnsi"/>
            <w:sz w:val="20"/>
            <w:szCs w:val="20"/>
            <w:rPrChange w:id="603" w:author="Christopher Mitchell" w:date="2024-08-29T12:52:00Z">
              <w:rPr>
                <w:rFonts w:cstheme="minorHAnsi"/>
              </w:rPr>
            </w:rPrChange>
          </w:rPr>
          <w:t xml:space="preserve">; Jamovi: </w:t>
        </w:r>
      </w:ins>
      <w:ins w:id="604" w:author="Christopher Mitchell" w:date="2024-08-29T12:48:00Z">
        <w:r w:rsidR="003B0E99" w:rsidRPr="00154570">
          <w:rPr>
            <w:rFonts w:cstheme="minorHAnsi"/>
            <w:sz w:val="20"/>
            <w:szCs w:val="20"/>
            <w:rPrChange w:id="605" w:author="Christopher Mitchell" w:date="2024-08-29T12:52:00Z">
              <w:rPr>
                <w:rFonts w:cstheme="minorHAnsi"/>
              </w:rPr>
            </w:rPrChange>
          </w:rPr>
          <w:t>6</w:t>
        </w:r>
      </w:ins>
      <w:ins w:id="606" w:author="Christopher Mitchell" w:date="2024-08-29T12:33:00Z">
        <w:r w:rsidR="002F4E10" w:rsidRPr="00154570">
          <w:rPr>
            <w:rFonts w:cstheme="minorHAnsi"/>
            <w:sz w:val="20"/>
            <w:szCs w:val="20"/>
            <w:rPrChange w:id="607" w:author="Christopher Mitchell" w:date="2024-08-29T12:52:00Z">
              <w:rPr>
                <w:rFonts w:cstheme="minorHAnsi"/>
              </w:rPr>
            </w:rPrChange>
          </w:rPr>
          <w:t xml:space="preserve"> is sig</w:t>
        </w:r>
      </w:ins>
      <w:ins w:id="608" w:author="Christopher Mitchell" w:date="2024-08-29T12:48:00Z">
        <w:r w:rsidR="003B0E99" w:rsidRPr="00154570">
          <w:rPr>
            <w:rFonts w:cstheme="minorHAnsi"/>
            <w:sz w:val="20"/>
            <w:szCs w:val="20"/>
            <w:rPrChange w:id="609" w:author="Christopher Mitchell" w:date="2024-08-29T12:52:00Z">
              <w:rPr>
                <w:rFonts w:cstheme="minorHAnsi"/>
              </w:rPr>
            </w:rPrChange>
          </w:rPr>
          <w:t>, 5 is marginal)</w:t>
        </w:r>
      </w:ins>
    </w:p>
    <w:p w14:paraId="1122B3C2" w14:textId="77777777" w:rsidR="00302CD9" w:rsidRPr="00154570" w:rsidRDefault="00302CD9">
      <w:pPr>
        <w:rPr>
          <w:rFonts w:cstheme="minorHAnsi"/>
          <w:sz w:val="20"/>
          <w:szCs w:val="20"/>
          <w:rPrChange w:id="610" w:author="Christopher Mitchell" w:date="2024-08-29T12:52:00Z">
            <w:rPr>
              <w:rFonts w:cstheme="minorHAnsi"/>
            </w:rPr>
          </w:rPrChange>
        </w:rPr>
      </w:pPr>
    </w:p>
    <w:p w14:paraId="4D7A0D5F" w14:textId="77777777" w:rsidR="00302CD9" w:rsidRPr="00154570" w:rsidRDefault="00302CD9">
      <w:pPr>
        <w:rPr>
          <w:rFonts w:cstheme="minorHAnsi"/>
          <w:sz w:val="20"/>
          <w:szCs w:val="20"/>
          <w:rPrChange w:id="611" w:author="Christopher Mitchell" w:date="2024-08-29T12:52:00Z">
            <w:rPr>
              <w:rFonts w:cstheme="minorHAnsi"/>
            </w:rPr>
          </w:rPrChange>
        </w:rPr>
      </w:pPr>
    </w:p>
    <w:p w14:paraId="1C29C6CD" w14:textId="77777777" w:rsidR="00302CD9" w:rsidRPr="00154570" w:rsidRDefault="00302CD9">
      <w:pPr>
        <w:rPr>
          <w:rFonts w:cstheme="minorHAnsi"/>
          <w:sz w:val="20"/>
          <w:szCs w:val="20"/>
          <w:rPrChange w:id="612" w:author="Christopher Mitchell" w:date="2024-08-29T12:52:00Z">
            <w:rPr>
              <w:rFonts w:cstheme="minorHAnsi"/>
            </w:rPr>
          </w:rPrChange>
        </w:rPr>
      </w:pPr>
    </w:p>
    <w:p w14:paraId="19B8B561" w14:textId="77777777" w:rsidR="00BF39C3" w:rsidRDefault="00BF39C3">
      <w:pPr>
        <w:rPr>
          <w:ins w:id="613" w:author="Christopher Mitchell" w:date="2024-08-29T12:57:00Z"/>
          <w:rFonts w:cstheme="minorHAnsi"/>
          <w:sz w:val="40"/>
          <w:szCs w:val="40"/>
        </w:rPr>
      </w:pPr>
      <w:ins w:id="614" w:author="Christopher Mitchell" w:date="2024-08-29T12:57:00Z">
        <w:r>
          <w:rPr>
            <w:rFonts w:cstheme="minorHAnsi"/>
            <w:sz w:val="40"/>
            <w:szCs w:val="40"/>
          </w:rPr>
          <w:br w:type="page"/>
        </w:r>
      </w:ins>
    </w:p>
    <w:p w14:paraId="22CFCFE8" w14:textId="0FB479FE" w:rsidR="00F36B6D" w:rsidRDefault="00BF39C3">
      <w:pPr>
        <w:rPr>
          <w:ins w:id="615" w:author="Christopher Mitchell" w:date="2024-08-29T12:58:00Z"/>
          <w:rFonts w:cstheme="minorHAnsi"/>
          <w:sz w:val="40"/>
          <w:szCs w:val="40"/>
        </w:rPr>
      </w:pPr>
      <w:ins w:id="616" w:author="Christopher Mitchell" w:date="2024-08-29T12:57:00Z">
        <w:r w:rsidRPr="00BF39C3">
          <w:rPr>
            <w:rFonts w:cstheme="minorHAnsi"/>
            <w:sz w:val="40"/>
            <w:szCs w:val="40"/>
            <w:rPrChange w:id="617" w:author="Christopher Mitchell" w:date="2024-08-29T12:57:00Z">
              <w:rPr>
                <w:rFonts w:cstheme="minorHAnsi"/>
                <w:sz w:val="20"/>
                <w:szCs w:val="20"/>
              </w:rPr>
            </w:rPrChange>
          </w:rPr>
          <w:lastRenderedPageBreak/>
          <w:t>Graph C</w:t>
        </w:r>
      </w:ins>
    </w:p>
    <w:p w14:paraId="39631562" w14:textId="77777777" w:rsidR="00BF39C3" w:rsidRPr="00BF39C3" w:rsidRDefault="00BF39C3">
      <w:pPr>
        <w:rPr>
          <w:rFonts w:cstheme="minorHAnsi"/>
          <w:sz w:val="40"/>
          <w:szCs w:val="40"/>
          <w:rPrChange w:id="618" w:author="Christopher Mitchell" w:date="2024-08-29T12:57:00Z">
            <w:rPr>
              <w:rFonts w:cstheme="minorHAnsi"/>
            </w:rPr>
          </w:rPrChange>
        </w:rPr>
      </w:pPr>
    </w:p>
    <w:p w14:paraId="2D86B381" w14:textId="1FA2E45C" w:rsidR="00F36B6D" w:rsidRPr="00154570" w:rsidRDefault="00F36B6D" w:rsidP="00F36B6D">
      <w:pPr>
        <w:spacing w:line="240" w:lineRule="auto"/>
        <w:rPr>
          <w:rFonts w:eastAsia="Times New Roman" w:cstheme="minorHAnsi"/>
          <w:color w:val="333333"/>
          <w:kern w:val="0"/>
          <w:sz w:val="20"/>
          <w:szCs w:val="20"/>
          <w:lang w:eastAsia="en-GB"/>
          <w14:ligatures w14:val="none"/>
          <w:rPrChange w:id="619" w:author="Christopher Mitchell" w:date="2024-08-29T12:52:00Z">
            <w:rPr>
              <w:rFonts w:ascii="Segoe UI" w:eastAsia="Times New Roman" w:hAnsi="Segoe UI" w:cs="Segoe UI"/>
              <w:color w:val="333333"/>
              <w:kern w:val="0"/>
              <w:sz w:val="18"/>
              <w:szCs w:val="18"/>
              <w:lang w:eastAsia="en-GB"/>
              <w14:ligatures w14:val="none"/>
            </w:rPr>
          </w:rPrChange>
        </w:rPr>
      </w:pPr>
      <w:del w:id="620" w:author="Christopher Mitchell" w:date="2024-08-29T12:57:00Z">
        <w:r w:rsidRPr="00154570" w:rsidDel="00BF39C3">
          <w:rPr>
            <w:rFonts w:eastAsia="Times New Roman" w:cstheme="minorHAnsi"/>
            <w:noProof/>
            <w:color w:val="333333"/>
            <w:kern w:val="0"/>
            <w:sz w:val="20"/>
            <w:szCs w:val="20"/>
            <w:lang w:eastAsia="en-GB"/>
            <w14:ligatures w14:val="none"/>
            <w:rPrChange w:id="621" w:author="Christopher Mitchell" w:date="2024-08-29T12:52:00Z">
              <w:rPr>
                <w:rFonts w:ascii="Segoe UI" w:eastAsia="Times New Roman" w:hAnsi="Segoe UI" w:cs="Segoe UI"/>
                <w:noProof/>
                <w:color w:val="333333"/>
                <w:kern w:val="0"/>
                <w:sz w:val="18"/>
                <w:szCs w:val="18"/>
                <w:lang w:eastAsia="en-GB"/>
                <w14:ligatures w14:val="none"/>
              </w:rPr>
            </w:rPrChange>
          </w:rPr>
          <w:drawing>
            <wp:inline distT="0" distB="0" distL="0" distR="0" wp14:anchorId="5A4F413D" wp14:editId="4B08F36F">
              <wp:extent cx="5172075"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333750"/>
                      </a:xfrm>
                      <a:prstGeom prst="rect">
                        <a:avLst/>
                      </a:prstGeom>
                      <a:noFill/>
                      <a:ln>
                        <a:noFill/>
                      </a:ln>
                    </pic:spPr>
                  </pic:pic>
                </a:graphicData>
              </a:graphic>
            </wp:inline>
          </w:drawing>
        </w:r>
      </w:del>
    </w:p>
    <w:p w14:paraId="49137A02" w14:textId="471F5A30" w:rsidR="00BF39C3" w:rsidRDefault="00000000">
      <w:pPr>
        <w:rPr>
          <w:ins w:id="622" w:author="Christopher Mitchell" w:date="2024-08-29T12:57:00Z"/>
          <w:rFonts w:cstheme="minorHAnsi"/>
          <w:sz w:val="20"/>
          <w:szCs w:val="20"/>
        </w:rPr>
      </w:pPr>
      <w:r>
        <w:rPr>
          <w:rFonts w:eastAsia="Times New Roman" w:cstheme="minorHAnsi"/>
          <w:noProof/>
          <w:color w:val="333333"/>
          <w:kern w:val="0"/>
          <w:sz w:val="20"/>
          <w:szCs w:val="20"/>
          <w:lang w:eastAsia="en-GB"/>
        </w:rPr>
        <w:pict w14:anchorId="5C9A0229">
          <v:shape id="_x0000_s1029" type="#_x0000_t32" style="position:absolute;margin-left:225pt;margin-top:12.55pt;width:.05pt;height:203.2pt;z-index:251660288" o:connectortype="straight"/>
        </w:pict>
      </w:r>
      <w:commentRangeStart w:id="623"/>
      <w:ins w:id="624" w:author="Christopher Mitchell" w:date="2024-08-29T12:57:00Z">
        <w:r w:rsidR="00BF39C3" w:rsidRPr="00D018C8">
          <w:rPr>
            <w:rFonts w:eastAsia="Times New Roman" w:cstheme="minorHAnsi"/>
            <w:noProof/>
            <w:color w:val="333333"/>
            <w:kern w:val="0"/>
            <w:sz w:val="20"/>
            <w:szCs w:val="20"/>
            <w:lang w:eastAsia="en-GB"/>
            <w14:ligatures w14:val="none"/>
          </w:rPr>
          <w:drawing>
            <wp:inline distT="0" distB="0" distL="0" distR="0" wp14:anchorId="53FCDC18" wp14:editId="2694666D">
              <wp:extent cx="5172075"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333750"/>
                      </a:xfrm>
                      <a:prstGeom prst="rect">
                        <a:avLst/>
                      </a:prstGeom>
                      <a:noFill/>
                      <a:ln>
                        <a:noFill/>
                      </a:ln>
                    </pic:spPr>
                  </pic:pic>
                </a:graphicData>
              </a:graphic>
            </wp:inline>
          </w:drawing>
        </w:r>
      </w:ins>
      <w:commentRangeEnd w:id="623"/>
      <w:ins w:id="625" w:author="Christopher Mitchell" w:date="2024-08-29T13:35:00Z">
        <w:r w:rsidR="00981E84">
          <w:rPr>
            <w:rStyle w:val="CommentReference"/>
          </w:rPr>
          <w:commentReference w:id="623"/>
        </w:r>
      </w:ins>
    </w:p>
    <w:p w14:paraId="7BEC9E86" w14:textId="77777777" w:rsidR="00BF39C3" w:rsidRDefault="00BF39C3">
      <w:pPr>
        <w:rPr>
          <w:ins w:id="626" w:author="Christopher Mitchell" w:date="2024-08-29T12:57:00Z"/>
          <w:rFonts w:cstheme="minorHAnsi"/>
          <w:sz w:val="20"/>
          <w:szCs w:val="20"/>
        </w:rPr>
      </w:pPr>
    </w:p>
    <w:p w14:paraId="1C6F546C" w14:textId="61E34D58" w:rsidR="00BF39C3" w:rsidRDefault="00BF39C3">
      <w:pPr>
        <w:rPr>
          <w:ins w:id="627" w:author="Christopher Mitchell" w:date="2024-08-29T12:58:00Z"/>
          <w:rFonts w:cstheme="minorHAnsi"/>
          <w:sz w:val="20"/>
          <w:szCs w:val="20"/>
        </w:rPr>
      </w:pPr>
      <w:ins w:id="628" w:author="Christopher Mitchell" w:date="2024-08-29T12:58:00Z">
        <w:r>
          <w:rPr>
            <w:rFonts w:cstheme="minorHAnsi"/>
            <w:sz w:val="20"/>
            <w:szCs w:val="20"/>
          </w:rPr>
          <w:t>Answer for ChatGPT</w:t>
        </w:r>
      </w:ins>
    </w:p>
    <w:p w14:paraId="1B2439E5" w14:textId="3722F7EA" w:rsidR="00BF39C3" w:rsidRDefault="00A30414">
      <w:pPr>
        <w:rPr>
          <w:ins w:id="629" w:author="Christopher Mitchell" w:date="2024-08-29T12:58:00Z"/>
          <w:rFonts w:cstheme="minorHAnsi"/>
          <w:sz w:val="20"/>
          <w:szCs w:val="20"/>
        </w:rPr>
      </w:pPr>
      <w:ins w:id="630" w:author="Christopher Mitchell" w:date="2024-08-29T13:00:00Z">
        <w:r>
          <w:rPr>
            <w:rFonts w:cstheme="minorHAnsi"/>
            <w:sz w:val="20"/>
            <w:szCs w:val="20"/>
          </w:rPr>
          <w:t>There is slightly more evidence for a difference in Experiment 2</w:t>
        </w:r>
        <w:r w:rsidR="004F2EA2">
          <w:rPr>
            <w:rFonts w:cstheme="minorHAnsi"/>
            <w:sz w:val="20"/>
            <w:szCs w:val="20"/>
          </w:rPr>
          <w:t xml:space="preserve">, but </w:t>
        </w:r>
      </w:ins>
      <w:ins w:id="631" w:author="Christopher Mitchell" w:date="2024-08-29T13:01:00Z">
        <w:r w:rsidR="004F2EA2">
          <w:rPr>
            <w:rFonts w:cstheme="minorHAnsi"/>
            <w:sz w:val="20"/>
            <w:szCs w:val="20"/>
          </w:rPr>
          <w:t>the two Experiments are similarly weak</w:t>
        </w:r>
      </w:ins>
      <w:ins w:id="632" w:author="Christopher Mitchell" w:date="2024-08-29T13:00:00Z">
        <w:r>
          <w:rPr>
            <w:rFonts w:cstheme="minorHAnsi"/>
            <w:sz w:val="20"/>
            <w:szCs w:val="20"/>
          </w:rPr>
          <w:t xml:space="preserve">.  </w:t>
        </w:r>
      </w:ins>
      <w:ins w:id="633" w:author="Christopher Mitchell" w:date="2024-08-29T12:59:00Z">
        <w:r w:rsidR="004935D6">
          <w:rPr>
            <w:rFonts w:cstheme="minorHAnsi"/>
            <w:sz w:val="20"/>
            <w:szCs w:val="20"/>
          </w:rPr>
          <w:t xml:space="preserve">There is a larger mean difference in Experiment 1.  But the variance/range is much smaller in Experiment 2.  </w:t>
        </w:r>
        <w:r w:rsidR="00CB6221">
          <w:rPr>
            <w:rFonts w:cstheme="minorHAnsi"/>
            <w:sz w:val="20"/>
            <w:szCs w:val="20"/>
          </w:rPr>
          <w:t>In both experiments, there is large overlap</w:t>
        </w:r>
      </w:ins>
      <w:ins w:id="634" w:author="Christopher Mitchell" w:date="2024-08-29T13:01:00Z">
        <w:r w:rsidR="004F2EA2">
          <w:rPr>
            <w:rFonts w:cstheme="minorHAnsi"/>
            <w:sz w:val="20"/>
            <w:szCs w:val="20"/>
          </w:rPr>
          <w:t xml:space="preserve"> in scores between the two groups</w:t>
        </w:r>
      </w:ins>
      <w:ins w:id="635" w:author="Christopher Mitchell" w:date="2024-08-29T13:00:00Z">
        <w:r w:rsidR="00CB6221">
          <w:rPr>
            <w:rFonts w:cstheme="minorHAnsi"/>
            <w:sz w:val="20"/>
            <w:szCs w:val="20"/>
          </w:rPr>
          <w:t>.</w:t>
        </w:r>
      </w:ins>
      <w:ins w:id="636" w:author="Christopher Mitchell" w:date="2024-08-29T13:01:00Z">
        <w:r w:rsidR="004F2EA2">
          <w:rPr>
            <w:rFonts w:cstheme="minorHAnsi"/>
            <w:sz w:val="20"/>
            <w:szCs w:val="20"/>
          </w:rPr>
          <w:t xml:space="preserve">  </w:t>
        </w:r>
        <w:r w:rsidR="00060573">
          <w:rPr>
            <w:rFonts w:cstheme="minorHAnsi"/>
            <w:sz w:val="20"/>
            <w:szCs w:val="20"/>
          </w:rPr>
          <w:t xml:space="preserve">Lastly, only a small number of participants were tested in both experiments. </w:t>
        </w:r>
      </w:ins>
      <w:ins w:id="637" w:author="Christopher Mitchell" w:date="2024-08-29T13:00:00Z">
        <w:r w:rsidR="00CB6221">
          <w:rPr>
            <w:rFonts w:cstheme="minorHAnsi"/>
            <w:sz w:val="20"/>
            <w:szCs w:val="20"/>
          </w:rPr>
          <w:t xml:space="preserve">  </w:t>
        </w:r>
      </w:ins>
    </w:p>
    <w:p w14:paraId="2AB29546" w14:textId="77777777" w:rsidR="00BF39C3" w:rsidRDefault="00BF39C3">
      <w:pPr>
        <w:rPr>
          <w:ins w:id="638" w:author="Christopher Mitchell" w:date="2024-08-29T12:58:00Z"/>
          <w:rFonts w:cstheme="minorHAnsi"/>
          <w:sz w:val="20"/>
          <w:szCs w:val="20"/>
        </w:rPr>
      </w:pPr>
    </w:p>
    <w:p w14:paraId="42F0E224" w14:textId="77777777" w:rsidR="00BF39C3" w:rsidRDefault="00BF39C3">
      <w:pPr>
        <w:rPr>
          <w:ins w:id="639" w:author="Christopher Mitchell" w:date="2024-08-29T12:57:00Z"/>
          <w:rFonts w:cstheme="minorHAnsi"/>
          <w:sz w:val="20"/>
          <w:szCs w:val="20"/>
        </w:rPr>
      </w:pPr>
    </w:p>
    <w:p w14:paraId="390326AB" w14:textId="3B9D4BBD" w:rsidR="00F36B6D" w:rsidRDefault="00C45407">
      <w:pPr>
        <w:rPr>
          <w:ins w:id="640" w:author="Christopher Mitchell" w:date="2024-08-29T12:57:00Z"/>
          <w:rFonts w:cstheme="minorHAnsi"/>
          <w:sz w:val="20"/>
          <w:szCs w:val="20"/>
        </w:rPr>
      </w:pPr>
      <w:r w:rsidRPr="00154570">
        <w:rPr>
          <w:rFonts w:cstheme="minorHAnsi"/>
          <w:sz w:val="20"/>
          <w:szCs w:val="20"/>
          <w:rPrChange w:id="641" w:author="Christopher Mitchell" w:date="2024-08-29T12:52:00Z">
            <w:rPr>
              <w:rFonts w:cstheme="minorHAnsi"/>
            </w:rPr>
          </w:rPrChange>
        </w:rPr>
        <w:t>Experiment 1vs3</w:t>
      </w:r>
      <w:r w:rsidR="00054DD3" w:rsidRPr="00154570">
        <w:rPr>
          <w:rFonts w:cstheme="minorHAnsi"/>
          <w:sz w:val="20"/>
          <w:szCs w:val="20"/>
          <w:rPrChange w:id="642" w:author="Christopher Mitchell" w:date="2024-08-29T12:52:00Z">
            <w:rPr>
              <w:rFonts w:cstheme="minorHAnsi"/>
            </w:rPr>
          </w:rPrChange>
        </w:rPr>
        <w:t xml:space="preserve">  (</w:t>
      </w:r>
      <w:r w:rsidR="00E83B80" w:rsidRPr="00154570">
        <w:rPr>
          <w:rFonts w:cstheme="minorHAnsi"/>
          <w:sz w:val="20"/>
          <w:szCs w:val="20"/>
          <w:rPrChange w:id="643" w:author="Christopher Mitchell" w:date="2024-08-29T12:52:00Z">
            <w:rPr>
              <w:rFonts w:cstheme="minorHAnsi"/>
            </w:rPr>
          </w:rPrChange>
        </w:rPr>
        <w:t>both non-significant – large overlap and small N)</w:t>
      </w:r>
    </w:p>
    <w:p w14:paraId="0682E227" w14:textId="027B495F" w:rsidR="00BF39C3" w:rsidRDefault="00BF39C3">
      <w:pPr>
        <w:rPr>
          <w:ins w:id="644" w:author="Christopher Mitchell" w:date="2024-08-29T12:57:00Z"/>
          <w:rFonts w:cstheme="minorHAnsi"/>
          <w:sz w:val="20"/>
          <w:szCs w:val="20"/>
        </w:rPr>
      </w:pPr>
      <w:ins w:id="645" w:author="Christopher Mitchell" w:date="2024-08-29T12:57:00Z">
        <w:r>
          <w:rPr>
            <w:rFonts w:cstheme="minorHAnsi"/>
            <w:sz w:val="20"/>
            <w:szCs w:val="20"/>
          </w:rPr>
          <w:br w:type="page"/>
        </w:r>
      </w:ins>
    </w:p>
    <w:p w14:paraId="4EBA815A" w14:textId="54669ED7" w:rsidR="00BF39C3" w:rsidRPr="00060573" w:rsidRDefault="00060573">
      <w:pPr>
        <w:rPr>
          <w:rFonts w:cstheme="minorHAnsi"/>
          <w:sz w:val="40"/>
          <w:szCs w:val="40"/>
          <w:rPrChange w:id="646" w:author="Christopher Mitchell" w:date="2024-08-29T13:02:00Z">
            <w:rPr>
              <w:rFonts w:cstheme="minorHAnsi"/>
            </w:rPr>
          </w:rPrChange>
        </w:rPr>
      </w:pPr>
      <w:ins w:id="647" w:author="Christopher Mitchell" w:date="2024-08-29T13:01:00Z">
        <w:r w:rsidRPr="00060573">
          <w:rPr>
            <w:rFonts w:cstheme="minorHAnsi"/>
            <w:sz w:val="40"/>
            <w:szCs w:val="40"/>
            <w:rPrChange w:id="648" w:author="Christopher Mitchell" w:date="2024-08-29T13:02:00Z">
              <w:rPr>
                <w:rFonts w:cstheme="minorHAnsi"/>
                <w:sz w:val="20"/>
                <w:szCs w:val="20"/>
              </w:rPr>
            </w:rPrChange>
          </w:rPr>
          <w:lastRenderedPageBreak/>
          <w:t>Graph D</w:t>
        </w:r>
      </w:ins>
    </w:p>
    <w:p w14:paraId="1CB36FD8" w14:textId="77777777" w:rsidR="00302CD9" w:rsidRPr="00154570" w:rsidRDefault="00302CD9">
      <w:pPr>
        <w:rPr>
          <w:rFonts w:cstheme="minorHAnsi"/>
          <w:sz w:val="20"/>
          <w:szCs w:val="20"/>
          <w:rPrChange w:id="649" w:author="Christopher Mitchell" w:date="2024-08-29T12:52:00Z">
            <w:rPr>
              <w:rFonts w:cstheme="minorHAnsi"/>
            </w:rPr>
          </w:rPrChange>
        </w:rPr>
      </w:pPr>
    </w:p>
    <w:p w14:paraId="00BA0942" w14:textId="05BFCB3D" w:rsidR="00302CD9" w:rsidRPr="00154570" w:rsidRDefault="00302CD9">
      <w:pPr>
        <w:rPr>
          <w:rFonts w:cstheme="minorHAnsi"/>
          <w:sz w:val="20"/>
          <w:szCs w:val="20"/>
          <w:rPrChange w:id="650" w:author="Christopher Mitchell" w:date="2024-08-29T12:52:00Z">
            <w:rPr>
              <w:rFonts w:cstheme="minorHAnsi"/>
            </w:rPr>
          </w:rPrChange>
        </w:rPr>
      </w:pPr>
    </w:p>
    <w:p w14:paraId="4E0B955C" w14:textId="23FD53FD" w:rsidR="004D5027" w:rsidRPr="004D5027" w:rsidRDefault="00000000" w:rsidP="004D5027">
      <w:pPr>
        <w:rPr>
          <w:ins w:id="651" w:author="Christopher Mitchell" w:date="2024-08-29T13:14:00Z"/>
          <w:rFonts w:ascii="Segoe UI" w:eastAsia="Times New Roman" w:hAnsi="Segoe UI" w:cs="Segoe UI"/>
          <w:color w:val="333333"/>
          <w:kern w:val="0"/>
          <w:sz w:val="18"/>
          <w:szCs w:val="18"/>
          <w:lang w:eastAsia="en-GB"/>
          <w14:ligatures w14:val="none"/>
        </w:rPr>
      </w:pPr>
      <w:r>
        <w:rPr>
          <w:rFonts w:eastAsia="Times New Roman" w:cstheme="minorHAnsi"/>
          <w:noProof/>
          <w:color w:val="333333"/>
          <w:kern w:val="0"/>
          <w:sz w:val="20"/>
          <w:szCs w:val="20"/>
          <w:lang w:eastAsia="en-GB"/>
        </w:rPr>
        <w:pict w14:anchorId="5C9A0229">
          <v:shape id="_x0000_s1030" type="#_x0000_t32" style="position:absolute;margin-left:225.75pt;margin-top:8.6pt;width:0;height:207.75pt;z-index:251661312" o:connectortype="straight"/>
        </w:pict>
      </w:r>
      <w:del w:id="652" w:author="Christopher Mitchell" w:date="2024-08-29T13:14:00Z">
        <w:r w:rsidR="000335B3" w:rsidRPr="00154570" w:rsidDel="004D5027">
          <w:rPr>
            <w:rFonts w:eastAsia="Times New Roman" w:cstheme="minorHAnsi"/>
            <w:noProof/>
            <w:color w:val="333333"/>
            <w:kern w:val="0"/>
            <w:sz w:val="20"/>
            <w:szCs w:val="20"/>
            <w:lang w:eastAsia="en-GB"/>
            <w14:ligatures w14:val="none"/>
            <w:rPrChange w:id="653" w:author="Christopher Mitchell" w:date="2024-08-29T12:52:00Z">
              <w:rPr>
                <w:rFonts w:ascii="Segoe UI" w:eastAsia="Times New Roman" w:hAnsi="Segoe UI" w:cs="Segoe UI"/>
                <w:noProof/>
                <w:color w:val="333333"/>
                <w:kern w:val="0"/>
                <w:sz w:val="18"/>
                <w:szCs w:val="18"/>
                <w:lang w:eastAsia="en-GB"/>
                <w14:ligatures w14:val="none"/>
              </w:rPr>
            </w:rPrChange>
          </w:rPr>
          <w:drawing>
            <wp:inline distT="0" distB="0" distL="0" distR="0" wp14:anchorId="5AE4EABA" wp14:editId="3C7F6E7B">
              <wp:extent cx="5172075"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333750"/>
                      </a:xfrm>
                      <a:prstGeom prst="rect">
                        <a:avLst/>
                      </a:prstGeom>
                      <a:noFill/>
                      <a:ln>
                        <a:noFill/>
                      </a:ln>
                    </pic:spPr>
                  </pic:pic>
                </a:graphicData>
              </a:graphic>
            </wp:inline>
          </w:drawing>
        </w:r>
      </w:del>
      <w:ins w:id="654" w:author="Christopher Mitchell" w:date="2024-08-29T13:14:00Z">
        <w:r w:rsidR="004D5027" w:rsidRPr="004D5027">
          <w:rPr>
            <w:rFonts w:ascii="Segoe UI" w:hAnsi="Segoe UI" w:cs="Segoe UI"/>
            <w:color w:val="333333"/>
            <w:sz w:val="18"/>
            <w:szCs w:val="18"/>
          </w:rPr>
          <w:t xml:space="preserve"> </w:t>
        </w:r>
        <w:r w:rsidR="004D5027" w:rsidRPr="004D5027">
          <w:rPr>
            <w:rFonts w:ascii="Segoe UI" w:eastAsia="Times New Roman" w:hAnsi="Segoe UI" w:cs="Segoe UI"/>
            <w:noProof/>
            <w:color w:val="333333"/>
            <w:kern w:val="0"/>
            <w:sz w:val="18"/>
            <w:szCs w:val="18"/>
            <w:lang w:eastAsia="en-GB"/>
            <w14:ligatures w14:val="none"/>
          </w:rPr>
          <w:drawing>
            <wp:inline distT="0" distB="0" distL="0" distR="0" wp14:anchorId="4D6C47CE" wp14:editId="36598984">
              <wp:extent cx="5171440" cy="3331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440" cy="3331210"/>
                      </a:xfrm>
                      <a:prstGeom prst="rect">
                        <a:avLst/>
                      </a:prstGeom>
                      <a:noFill/>
                      <a:ln>
                        <a:noFill/>
                      </a:ln>
                    </pic:spPr>
                  </pic:pic>
                </a:graphicData>
              </a:graphic>
            </wp:inline>
          </w:drawing>
        </w:r>
      </w:ins>
    </w:p>
    <w:p w14:paraId="1B0DDB68" w14:textId="2D6DB700" w:rsidR="000335B3" w:rsidRPr="00154570" w:rsidRDefault="000335B3" w:rsidP="000335B3">
      <w:pPr>
        <w:spacing w:line="240" w:lineRule="auto"/>
        <w:rPr>
          <w:rFonts w:eastAsia="Times New Roman" w:cstheme="minorHAnsi"/>
          <w:color w:val="333333"/>
          <w:kern w:val="0"/>
          <w:sz w:val="20"/>
          <w:szCs w:val="20"/>
          <w:lang w:eastAsia="en-GB"/>
          <w14:ligatures w14:val="none"/>
          <w:rPrChange w:id="655" w:author="Christopher Mitchell" w:date="2024-08-29T12:52:00Z">
            <w:rPr>
              <w:rFonts w:ascii="Segoe UI" w:eastAsia="Times New Roman" w:hAnsi="Segoe UI" w:cs="Segoe UI"/>
              <w:color w:val="333333"/>
              <w:kern w:val="0"/>
              <w:sz w:val="18"/>
              <w:szCs w:val="18"/>
              <w:lang w:eastAsia="en-GB"/>
              <w14:ligatures w14:val="none"/>
            </w:rPr>
          </w:rPrChange>
        </w:rPr>
      </w:pPr>
    </w:p>
    <w:p w14:paraId="6F369704" w14:textId="77777777" w:rsidR="00302CD9" w:rsidRPr="00154570" w:rsidRDefault="00302CD9">
      <w:pPr>
        <w:rPr>
          <w:rFonts w:cstheme="minorHAnsi"/>
          <w:sz w:val="20"/>
          <w:szCs w:val="20"/>
          <w:rPrChange w:id="656" w:author="Christopher Mitchell" w:date="2024-08-29T12:52:00Z">
            <w:rPr>
              <w:rFonts w:cstheme="minorHAnsi"/>
            </w:rPr>
          </w:rPrChange>
        </w:rPr>
      </w:pPr>
    </w:p>
    <w:p w14:paraId="3A29A1A3" w14:textId="27001352" w:rsidR="00060573" w:rsidRDefault="00060573">
      <w:pPr>
        <w:rPr>
          <w:ins w:id="657" w:author="Christopher Mitchell" w:date="2024-08-29T13:02:00Z"/>
          <w:rFonts w:cstheme="minorHAnsi"/>
          <w:sz w:val="20"/>
          <w:szCs w:val="20"/>
        </w:rPr>
      </w:pPr>
      <w:ins w:id="658" w:author="Christopher Mitchell" w:date="2024-08-29T13:02:00Z">
        <w:r>
          <w:rPr>
            <w:rFonts w:cstheme="minorHAnsi"/>
            <w:sz w:val="20"/>
            <w:szCs w:val="20"/>
          </w:rPr>
          <w:t>Answer for ChatGPT</w:t>
        </w:r>
      </w:ins>
    </w:p>
    <w:p w14:paraId="7E7CDB0F" w14:textId="66258785" w:rsidR="00060573" w:rsidRDefault="00F21BBB">
      <w:pPr>
        <w:rPr>
          <w:ins w:id="659" w:author="Christopher Mitchell" w:date="2024-08-29T13:02:00Z"/>
          <w:rFonts w:cstheme="minorHAnsi"/>
          <w:sz w:val="20"/>
          <w:szCs w:val="20"/>
        </w:rPr>
      </w:pPr>
      <w:ins w:id="660" w:author="Christopher Mitchell" w:date="2024-08-29T13:15:00Z">
        <w:r>
          <w:rPr>
            <w:rFonts w:cstheme="minorHAnsi"/>
            <w:sz w:val="20"/>
            <w:szCs w:val="20"/>
          </w:rPr>
          <w:t>There is less overlap between the two groups in Experiment 2.  The mean difference is a bit smaller</w:t>
        </w:r>
      </w:ins>
      <w:ins w:id="661" w:author="Christopher Mitchell" w:date="2024-08-29T13:16:00Z">
        <w:r w:rsidR="004023D1">
          <w:rPr>
            <w:rFonts w:cstheme="minorHAnsi"/>
            <w:sz w:val="20"/>
            <w:szCs w:val="20"/>
          </w:rPr>
          <w:t xml:space="preserve"> in Experiment 2 than Experime</w:t>
        </w:r>
      </w:ins>
      <w:ins w:id="662" w:author="Christopher Mitchell" w:date="2024-08-29T13:17:00Z">
        <w:r w:rsidR="004023D1">
          <w:rPr>
            <w:rFonts w:cstheme="minorHAnsi"/>
            <w:sz w:val="20"/>
            <w:szCs w:val="20"/>
          </w:rPr>
          <w:t>nt 1</w:t>
        </w:r>
      </w:ins>
      <w:ins w:id="663" w:author="Christopher Mitchell" w:date="2024-08-29T13:15:00Z">
        <w:r>
          <w:rPr>
            <w:rFonts w:cstheme="minorHAnsi"/>
            <w:sz w:val="20"/>
            <w:szCs w:val="20"/>
          </w:rPr>
          <w:t xml:space="preserve">, but the </w:t>
        </w:r>
      </w:ins>
      <w:ins w:id="664" w:author="Christopher Mitchell" w:date="2024-08-29T13:17:00Z">
        <w:r w:rsidR="004023D1">
          <w:rPr>
            <w:rFonts w:cstheme="minorHAnsi"/>
            <w:sz w:val="20"/>
            <w:szCs w:val="20"/>
          </w:rPr>
          <w:t xml:space="preserve">data overlap more in Experiment 1, which is more important.  </w:t>
        </w:r>
      </w:ins>
      <w:ins w:id="665" w:author="Christopher Mitchell" w:date="2024-08-29T13:15:00Z">
        <w:r>
          <w:rPr>
            <w:rFonts w:cstheme="minorHAnsi"/>
            <w:sz w:val="20"/>
            <w:szCs w:val="20"/>
          </w:rPr>
          <w:t xml:space="preserve">The variance is also smaller in </w:t>
        </w:r>
      </w:ins>
      <w:ins w:id="666" w:author="Christopher Mitchell" w:date="2024-08-29T13:16:00Z">
        <w:r w:rsidR="003C2281">
          <w:rPr>
            <w:rFonts w:cstheme="minorHAnsi"/>
            <w:sz w:val="20"/>
            <w:szCs w:val="20"/>
          </w:rPr>
          <w:t>Experiment 2.  The number of participants tested is the same in the two experiments</w:t>
        </w:r>
      </w:ins>
      <w:ins w:id="667" w:author="Christopher Mitchell" w:date="2024-08-29T13:35:00Z">
        <w:r w:rsidR="007426FD">
          <w:rPr>
            <w:rFonts w:cstheme="minorHAnsi"/>
            <w:sz w:val="20"/>
            <w:szCs w:val="20"/>
          </w:rPr>
          <w:t>, so that isn’t a factor</w:t>
        </w:r>
      </w:ins>
      <w:ins w:id="668" w:author="Christopher Mitchell" w:date="2024-08-29T13:16:00Z">
        <w:r w:rsidR="003C2281">
          <w:rPr>
            <w:rFonts w:cstheme="minorHAnsi"/>
            <w:sz w:val="20"/>
            <w:szCs w:val="20"/>
          </w:rPr>
          <w:t xml:space="preserve">.  </w:t>
        </w:r>
      </w:ins>
    </w:p>
    <w:p w14:paraId="4B9EBEA6" w14:textId="77777777" w:rsidR="00060573" w:rsidRDefault="00060573">
      <w:pPr>
        <w:rPr>
          <w:ins w:id="669" w:author="Christopher Mitchell" w:date="2024-08-29T13:02:00Z"/>
          <w:rFonts w:cstheme="minorHAnsi"/>
          <w:sz w:val="20"/>
          <w:szCs w:val="20"/>
        </w:rPr>
      </w:pPr>
    </w:p>
    <w:p w14:paraId="641835F7" w14:textId="32A2BB95" w:rsidR="000335B3" w:rsidRPr="00154570" w:rsidRDefault="00746BFF">
      <w:pPr>
        <w:rPr>
          <w:rFonts w:cstheme="minorHAnsi"/>
          <w:sz w:val="20"/>
          <w:szCs w:val="20"/>
          <w:rPrChange w:id="670" w:author="Christopher Mitchell" w:date="2024-08-29T12:52:00Z">
            <w:rPr>
              <w:rFonts w:cstheme="minorHAnsi"/>
            </w:rPr>
          </w:rPrChange>
        </w:rPr>
      </w:pPr>
      <w:ins w:id="671" w:author="Christopher Mitchell" w:date="2024-08-29T13:25:00Z">
        <w:r>
          <w:rPr>
            <w:rFonts w:cstheme="minorHAnsi"/>
            <w:sz w:val="20"/>
            <w:szCs w:val="20"/>
          </w:rPr>
          <w:t xml:space="preserve">Decoder: </w:t>
        </w:r>
      </w:ins>
      <w:r w:rsidR="000335B3" w:rsidRPr="00154570">
        <w:rPr>
          <w:rFonts w:cstheme="minorHAnsi"/>
          <w:sz w:val="20"/>
          <w:szCs w:val="20"/>
          <w:rPrChange w:id="672" w:author="Christopher Mitchell" w:date="2024-08-29T12:52:00Z">
            <w:rPr>
              <w:rFonts w:cstheme="minorHAnsi"/>
            </w:rPr>
          </w:rPrChange>
        </w:rPr>
        <w:t>Experiment 2 vs 4</w:t>
      </w:r>
      <w:r w:rsidR="005A2869" w:rsidRPr="00154570">
        <w:rPr>
          <w:rFonts w:cstheme="minorHAnsi"/>
          <w:sz w:val="20"/>
          <w:szCs w:val="20"/>
          <w:rPrChange w:id="673" w:author="Christopher Mitchell" w:date="2024-08-29T12:52:00Z">
            <w:rPr>
              <w:rFonts w:cstheme="minorHAnsi"/>
            </w:rPr>
          </w:rPrChange>
        </w:rPr>
        <w:t xml:space="preserve"> (1 is NS, 2 is</w:t>
      </w:r>
      <w:r w:rsidR="00054DD3" w:rsidRPr="00154570">
        <w:rPr>
          <w:rFonts w:cstheme="minorHAnsi"/>
          <w:sz w:val="20"/>
          <w:szCs w:val="20"/>
          <w:rPrChange w:id="674" w:author="Christopher Mitchell" w:date="2024-08-29T12:52:00Z">
            <w:rPr>
              <w:rFonts w:cstheme="minorHAnsi"/>
            </w:rPr>
          </w:rPrChange>
        </w:rPr>
        <w:t xml:space="preserve"> p=0.</w:t>
      </w:r>
      <w:del w:id="675" w:author="Christopher Mitchell" w:date="2024-08-29T13:26:00Z">
        <w:r w:rsidR="00054DD3" w:rsidRPr="00154570" w:rsidDel="00FD47D9">
          <w:rPr>
            <w:rFonts w:cstheme="minorHAnsi"/>
            <w:sz w:val="20"/>
            <w:szCs w:val="20"/>
            <w:rPrChange w:id="676" w:author="Christopher Mitchell" w:date="2024-08-29T12:52:00Z">
              <w:rPr>
                <w:rFonts w:cstheme="minorHAnsi"/>
              </w:rPr>
            </w:rPrChange>
          </w:rPr>
          <w:delText>065</w:delText>
        </w:r>
      </w:del>
      <w:ins w:id="677" w:author="Christopher Mitchell" w:date="2024-08-29T13:26:00Z">
        <w:r w:rsidR="00FD47D9" w:rsidRPr="00154570">
          <w:rPr>
            <w:rFonts w:cstheme="minorHAnsi"/>
            <w:sz w:val="20"/>
            <w:szCs w:val="20"/>
            <w:rPrChange w:id="678" w:author="Christopher Mitchell" w:date="2024-08-29T12:52:00Z">
              <w:rPr>
                <w:rFonts w:cstheme="minorHAnsi"/>
              </w:rPr>
            </w:rPrChange>
          </w:rPr>
          <w:t>0</w:t>
        </w:r>
        <w:r w:rsidR="00FD47D9">
          <w:rPr>
            <w:rFonts w:cstheme="minorHAnsi"/>
            <w:sz w:val="20"/>
            <w:szCs w:val="20"/>
          </w:rPr>
          <w:t>1</w:t>
        </w:r>
      </w:ins>
      <w:r w:rsidR="00054DD3" w:rsidRPr="00154570">
        <w:rPr>
          <w:rFonts w:cstheme="minorHAnsi"/>
          <w:sz w:val="20"/>
          <w:szCs w:val="20"/>
          <w:rPrChange w:id="679" w:author="Christopher Mitchell" w:date="2024-08-29T12:52:00Z">
            <w:rPr>
              <w:rFonts w:cstheme="minorHAnsi"/>
            </w:rPr>
          </w:rPrChange>
        </w:rPr>
        <w:t>)</w:t>
      </w:r>
    </w:p>
    <w:p w14:paraId="6C5BF459" w14:textId="77777777" w:rsidR="00054DD3" w:rsidRPr="00154570" w:rsidRDefault="00054DD3">
      <w:pPr>
        <w:rPr>
          <w:rFonts w:cstheme="minorHAnsi"/>
          <w:sz w:val="20"/>
          <w:szCs w:val="20"/>
          <w:rPrChange w:id="680" w:author="Christopher Mitchell" w:date="2024-08-29T12:52:00Z">
            <w:rPr>
              <w:rFonts w:cstheme="minorHAnsi"/>
            </w:rPr>
          </w:rPrChange>
        </w:rPr>
      </w:pPr>
    </w:p>
    <w:p w14:paraId="5E829A50" w14:textId="77777777" w:rsidR="00054DD3" w:rsidRPr="00154570" w:rsidRDefault="00054DD3">
      <w:pPr>
        <w:rPr>
          <w:rFonts w:cstheme="minorHAnsi"/>
          <w:sz w:val="20"/>
          <w:szCs w:val="20"/>
          <w:rPrChange w:id="681" w:author="Christopher Mitchell" w:date="2024-08-29T12:52:00Z">
            <w:rPr>
              <w:rFonts w:cstheme="minorHAnsi"/>
            </w:rPr>
          </w:rPrChange>
        </w:rPr>
      </w:pPr>
    </w:p>
    <w:p w14:paraId="6FB37398" w14:textId="77777777" w:rsidR="00054DD3" w:rsidRPr="00154570" w:rsidRDefault="00054DD3">
      <w:pPr>
        <w:rPr>
          <w:rFonts w:cstheme="minorHAnsi"/>
          <w:sz w:val="20"/>
          <w:szCs w:val="20"/>
          <w:rPrChange w:id="682" w:author="Christopher Mitchell" w:date="2024-08-29T12:52:00Z">
            <w:rPr>
              <w:rFonts w:cstheme="minorHAnsi"/>
            </w:rPr>
          </w:rPrChange>
        </w:rPr>
      </w:pPr>
    </w:p>
    <w:p w14:paraId="07B138B9" w14:textId="366D2846" w:rsidR="002C140F" w:rsidRPr="00154570" w:rsidRDefault="002C140F" w:rsidP="002C140F">
      <w:pPr>
        <w:spacing w:line="240" w:lineRule="auto"/>
        <w:rPr>
          <w:rFonts w:eastAsia="Times New Roman" w:cstheme="minorHAnsi"/>
          <w:color w:val="333333"/>
          <w:kern w:val="0"/>
          <w:sz w:val="20"/>
          <w:szCs w:val="20"/>
          <w:lang w:eastAsia="en-GB"/>
          <w14:ligatures w14:val="none"/>
          <w:rPrChange w:id="683" w:author="Christopher Mitchell" w:date="2024-08-29T12:52:00Z">
            <w:rPr>
              <w:rFonts w:ascii="Segoe UI" w:eastAsia="Times New Roman" w:hAnsi="Segoe UI" w:cs="Segoe UI"/>
              <w:color w:val="333333"/>
              <w:kern w:val="0"/>
              <w:sz w:val="18"/>
              <w:szCs w:val="18"/>
              <w:lang w:eastAsia="en-GB"/>
              <w14:ligatures w14:val="none"/>
            </w:rPr>
          </w:rPrChange>
        </w:rPr>
      </w:pPr>
      <w:del w:id="684" w:author="Christopher Mitchell" w:date="2024-08-29T13:20:00Z">
        <w:r w:rsidRPr="00154570" w:rsidDel="00D92B15">
          <w:rPr>
            <w:rFonts w:eastAsia="Times New Roman" w:cstheme="minorHAnsi"/>
            <w:noProof/>
            <w:color w:val="333333"/>
            <w:kern w:val="0"/>
            <w:sz w:val="20"/>
            <w:szCs w:val="20"/>
            <w:lang w:eastAsia="en-GB"/>
            <w14:ligatures w14:val="none"/>
            <w:rPrChange w:id="685" w:author="Christopher Mitchell" w:date="2024-08-29T12:52:00Z">
              <w:rPr>
                <w:rFonts w:ascii="Segoe UI" w:eastAsia="Times New Roman" w:hAnsi="Segoe UI" w:cs="Segoe UI"/>
                <w:noProof/>
                <w:color w:val="333333"/>
                <w:kern w:val="0"/>
                <w:sz w:val="18"/>
                <w:szCs w:val="18"/>
                <w:lang w:eastAsia="en-GB"/>
                <w14:ligatures w14:val="none"/>
              </w:rPr>
            </w:rPrChange>
          </w:rPr>
          <w:drawing>
            <wp:inline distT="0" distB="0" distL="0" distR="0" wp14:anchorId="34ED1E53" wp14:editId="053DB18F">
              <wp:extent cx="5648325"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333750"/>
                      </a:xfrm>
                      <a:prstGeom prst="rect">
                        <a:avLst/>
                      </a:prstGeom>
                      <a:noFill/>
                      <a:ln>
                        <a:noFill/>
                      </a:ln>
                    </pic:spPr>
                  </pic:pic>
                </a:graphicData>
              </a:graphic>
            </wp:inline>
          </w:drawing>
        </w:r>
      </w:del>
    </w:p>
    <w:p w14:paraId="3C0D23D0" w14:textId="07525942" w:rsidR="00302CD9" w:rsidRPr="00154570" w:rsidRDefault="00302CD9">
      <w:pPr>
        <w:rPr>
          <w:rFonts w:cstheme="minorHAnsi"/>
          <w:sz w:val="20"/>
          <w:szCs w:val="20"/>
          <w:rPrChange w:id="686" w:author="Christopher Mitchell" w:date="2024-08-29T12:52:00Z">
            <w:rPr>
              <w:rFonts w:cstheme="minorHAnsi"/>
            </w:rPr>
          </w:rPrChange>
        </w:rPr>
      </w:pPr>
    </w:p>
    <w:p w14:paraId="3CEBEF99" w14:textId="77777777" w:rsidR="00D92B15" w:rsidRDefault="00D92B15">
      <w:pPr>
        <w:rPr>
          <w:ins w:id="687" w:author="Christopher Mitchell" w:date="2024-08-29T13:20:00Z"/>
          <w:rFonts w:cstheme="minorHAnsi"/>
          <w:sz w:val="20"/>
          <w:szCs w:val="20"/>
        </w:rPr>
      </w:pPr>
    </w:p>
    <w:p w14:paraId="7ACB874C" w14:textId="77777777" w:rsidR="00D92B15" w:rsidRDefault="00D92B15">
      <w:pPr>
        <w:rPr>
          <w:ins w:id="688" w:author="Christopher Mitchell" w:date="2024-08-29T13:20:00Z"/>
          <w:rFonts w:cstheme="minorHAnsi"/>
          <w:sz w:val="20"/>
          <w:szCs w:val="20"/>
        </w:rPr>
      </w:pPr>
    </w:p>
    <w:p w14:paraId="42946610" w14:textId="77777777" w:rsidR="00FD47D9" w:rsidRDefault="00FD47D9">
      <w:pPr>
        <w:rPr>
          <w:ins w:id="689" w:author="Christopher Mitchell" w:date="2024-08-29T13:26:00Z"/>
          <w:rFonts w:cstheme="minorHAnsi"/>
          <w:sz w:val="40"/>
          <w:szCs w:val="40"/>
        </w:rPr>
      </w:pPr>
      <w:ins w:id="690" w:author="Christopher Mitchell" w:date="2024-08-29T13:26:00Z">
        <w:r>
          <w:rPr>
            <w:rFonts w:cstheme="minorHAnsi"/>
            <w:sz w:val="40"/>
            <w:szCs w:val="40"/>
          </w:rPr>
          <w:br w:type="page"/>
        </w:r>
      </w:ins>
    </w:p>
    <w:p w14:paraId="0C3BE33B" w14:textId="24E13DF3" w:rsidR="00D92B15" w:rsidRPr="00D92B15" w:rsidRDefault="00D92B15">
      <w:pPr>
        <w:rPr>
          <w:ins w:id="691" w:author="Christopher Mitchell" w:date="2024-08-29T13:20:00Z"/>
          <w:rFonts w:cstheme="minorHAnsi"/>
          <w:sz w:val="40"/>
          <w:szCs w:val="40"/>
          <w:rPrChange w:id="692" w:author="Christopher Mitchell" w:date="2024-08-29T13:21:00Z">
            <w:rPr>
              <w:ins w:id="693" w:author="Christopher Mitchell" w:date="2024-08-29T13:20:00Z"/>
              <w:rFonts w:cstheme="minorHAnsi"/>
              <w:sz w:val="20"/>
              <w:szCs w:val="20"/>
            </w:rPr>
          </w:rPrChange>
        </w:rPr>
      </w:pPr>
      <w:ins w:id="694" w:author="Christopher Mitchell" w:date="2024-08-29T13:21:00Z">
        <w:r w:rsidRPr="00D92B15">
          <w:rPr>
            <w:rFonts w:cstheme="minorHAnsi"/>
            <w:sz w:val="40"/>
            <w:szCs w:val="40"/>
            <w:rPrChange w:id="695" w:author="Christopher Mitchell" w:date="2024-08-29T13:21:00Z">
              <w:rPr>
                <w:rFonts w:cstheme="minorHAnsi"/>
                <w:sz w:val="20"/>
                <w:szCs w:val="20"/>
              </w:rPr>
            </w:rPrChange>
          </w:rPr>
          <w:lastRenderedPageBreak/>
          <w:t>Graph E</w:t>
        </w:r>
      </w:ins>
    </w:p>
    <w:p w14:paraId="792BB93E" w14:textId="77777777" w:rsidR="00D92B15" w:rsidRDefault="00D92B15">
      <w:pPr>
        <w:rPr>
          <w:ins w:id="696" w:author="Christopher Mitchell" w:date="2024-08-29T13:20:00Z"/>
          <w:rFonts w:cstheme="minorHAnsi"/>
          <w:sz w:val="20"/>
          <w:szCs w:val="20"/>
        </w:rPr>
      </w:pPr>
    </w:p>
    <w:p w14:paraId="449F0860" w14:textId="45EAC97B" w:rsidR="00A81C18" w:rsidRPr="00A81C18" w:rsidRDefault="00000000" w:rsidP="00A81C18">
      <w:pPr>
        <w:rPr>
          <w:ins w:id="697" w:author="Christopher Mitchell" w:date="2024-08-29T13:42:00Z"/>
          <w:rFonts w:ascii="Segoe UI" w:eastAsia="Times New Roman" w:hAnsi="Segoe UI" w:cs="Segoe UI"/>
          <w:color w:val="333333"/>
          <w:kern w:val="0"/>
          <w:sz w:val="18"/>
          <w:szCs w:val="18"/>
          <w:lang w:eastAsia="en-GB"/>
          <w14:ligatures w14:val="none"/>
        </w:rPr>
      </w:pPr>
      <w:r>
        <w:rPr>
          <w:rFonts w:cstheme="minorHAnsi"/>
          <w:noProof/>
          <w:sz w:val="20"/>
          <w:szCs w:val="20"/>
        </w:rPr>
        <w:pict w14:anchorId="5C9A0229">
          <v:shape id="_x0000_s1031" type="#_x0000_t32" style="position:absolute;margin-left:244.05pt;margin-top:10.1pt;width:0;height:207.75pt;z-index:251662336" o:connectortype="straight"/>
        </w:pict>
      </w:r>
      <w:del w:id="698" w:author="Christopher Mitchell" w:date="2024-08-29T13:21:00Z">
        <w:r w:rsidR="008C5212" w:rsidRPr="00154570" w:rsidDel="00D92B15">
          <w:rPr>
            <w:rFonts w:cstheme="minorHAnsi"/>
            <w:sz w:val="20"/>
            <w:szCs w:val="20"/>
            <w:rPrChange w:id="699" w:author="Christopher Mitchell" w:date="2024-08-29T12:52:00Z">
              <w:rPr>
                <w:rFonts w:cstheme="minorHAnsi"/>
              </w:rPr>
            </w:rPrChange>
          </w:rPr>
          <w:delText xml:space="preserve">Expt 5 vs 7  (1 is non-sig; </w:delText>
        </w:r>
        <w:r w:rsidR="00512642" w:rsidRPr="00154570" w:rsidDel="00D92B15">
          <w:rPr>
            <w:rFonts w:cstheme="minorHAnsi"/>
            <w:sz w:val="20"/>
            <w:szCs w:val="20"/>
            <w:rPrChange w:id="700" w:author="Christopher Mitchell" w:date="2024-08-29T12:52:00Z">
              <w:rPr>
                <w:rFonts w:cstheme="minorHAnsi"/>
              </w:rPr>
            </w:rPrChange>
          </w:rPr>
          <w:delText>2 is sig</w:delText>
        </w:r>
      </w:del>
      <w:ins w:id="701" w:author="Christopher Mitchell" w:date="2024-08-29T13:42:00Z">
        <w:r w:rsidR="00A81C18" w:rsidRPr="00A81C18">
          <w:rPr>
            <w:rFonts w:ascii="Segoe UI" w:hAnsi="Segoe UI" w:cs="Segoe UI"/>
            <w:color w:val="333333"/>
            <w:sz w:val="18"/>
            <w:szCs w:val="18"/>
          </w:rPr>
          <w:t xml:space="preserve"> </w:t>
        </w:r>
        <w:r w:rsidR="00A81C18" w:rsidRPr="00A81C18">
          <w:rPr>
            <w:rFonts w:ascii="Segoe UI" w:eastAsia="Times New Roman" w:hAnsi="Segoe UI" w:cs="Segoe UI"/>
            <w:noProof/>
            <w:color w:val="333333"/>
            <w:kern w:val="0"/>
            <w:sz w:val="18"/>
            <w:szCs w:val="18"/>
            <w:lang w:eastAsia="en-GB"/>
            <w14:ligatures w14:val="none"/>
          </w:rPr>
          <w:drawing>
            <wp:inline distT="0" distB="0" distL="0" distR="0" wp14:anchorId="780DCDD9" wp14:editId="2710ADDD">
              <wp:extent cx="5646420" cy="3331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420" cy="3331210"/>
                      </a:xfrm>
                      <a:prstGeom prst="rect">
                        <a:avLst/>
                      </a:prstGeom>
                      <a:noFill/>
                      <a:ln>
                        <a:noFill/>
                      </a:ln>
                    </pic:spPr>
                  </pic:pic>
                </a:graphicData>
              </a:graphic>
            </wp:inline>
          </w:drawing>
        </w:r>
      </w:ins>
    </w:p>
    <w:p w14:paraId="791BB8FB" w14:textId="24111F2C" w:rsidR="00D92B15" w:rsidRDefault="00512642">
      <w:pPr>
        <w:rPr>
          <w:ins w:id="702" w:author="Christopher Mitchell" w:date="2024-08-29T13:21:00Z"/>
          <w:rFonts w:cstheme="minorHAnsi"/>
          <w:sz w:val="20"/>
          <w:szCs w:val="20"/>
        </w:rPr>
      </w:pPr>
      <w:r w:rsidRPr="00154570">
        <w:rPr>
          <w:rFonts w:cstheme="minorHAnsi"/>
          <w:sz w:val="20"/>
          <w:szCs w:val="20"/>
          <w:rPrChange w:id="703" w:author="Christopher Mitchell" w:date="2024-08-29T12:52:00Z">
            <w:rPr>
              <w:rFonts w:cstheme="minorHAnsi"/>
            </w:rPr>
          </w:rPrChange>
        </w:rPr>
        <w:t xml:space="preserve"> </w:t>
      </w:r>
    </w:p>
    <w:p w14:paraId="1580DC00" w14:textId="77777777" w:rsidR="00D92B15" w:rsidRDefault="00D92B15">
      <w:pPr>
        <w:rPr>
          <w:ins w:id="704" w:author="Christopher Mitchell" w:date="2024-08-29T13:21:00Z"/>
          <w:rFonts w:cstheme="minorHAnsi"/>
          <w:sz w:val="20"/>
          <w:szCs w:val="20"/>
        </w:rPr>
      </w:pPr>
    </w:p>
    <w:p w14:paraId="2B222158" w14:textId="72C66388" w:rsidR="00D92B15" w:rsidRDefault="00F32EE0">
      <w:pPr>
        <w:rPr>
          <w:ins w:id="705" w:author="Christopher Mitchell" w:date="2024-08-29T13:21:00Z"/>
          <w:rFonts w:cstheme="minorHAnsi"/>
          <w:sz w:val="20"/>
          <w:szCs w:val="20"/>
        </w:rPr>
      </w:pPr>
      <w:ins w:id="706" w:author="Christopher Mitchell" w:date="2024-08-29T13:21:00Z">
        <w:r>
          <w:rPr>
            <w:rFonts w:cstheme="minorHAnsi"/>
            <w:sz w:val="20"/>
            <w:szCs w:val="20"/>
          </w:rPr>
          <w:t>Answer for ChatGPT:</w:t>
        </w:r>
      </w:ins>
    </w:p>
    <w:p w14:paraId="51E640D6" w14:textId="594F074C" w:rsidR="00F32EE0" w:rsidRDefault="00F1542B">
      <w:pPr>
        <w:rPr>
          <w:ins w:id="707" w:author="Christopher Mitchell" w:date="2024-08-29T13:21:00Z"/>
          <w:rFonts w:cstheme="minorHAnsi"/>
          <w:sz w:val="20"/>
          <w:szCs w:val="20"/>
        </w:rPr>
      </w:pPr>
      <w:ins w:id="708" w:author="Christopher Mitchell" w:date="2024-08-29T13:24:00Z">
        <w:r>
          <w:rPr>
            <w:rFonts w:cstheme="minorHAnsi"/>
            <w:sz w:val="20"/>
            <w:szCs w:val="20"/>
          </w:rPr>
          <w:t>Experiment 2 provides better evidence</w:t>
        </w:r>
      </w:ins>
      <w:ins w:id="709" w:author="Christopher Mitchell" w:date="2024-08-29T13:36:00Z">
        <w:r w:rsidR="00EC77AC">
          <w:rPr>
            <w:rFonts w:cstheme="minorHAnsi"/>
            <w:sz w:val="20"/>
            <w:szCs w:val="20"/>
          </w:rPr>
          <w:t xml:space="preserve"> for the benefit of the drug tested</w:t>
        </w:r>
      </w:ins>
      <w:ins w:id="710" w:author="Christopher Mitchell" w:date="2024-08-29T13:24:00Z">
        <w:r>
          <w:rPr>
            <w:rFonts w:cstheme="minorHAnsi"/>
            <w:sz w:val="20"/>
            <w:szCs w:val="20"/>
          </w:rPr>
          <w:t xml:space="preserve">.  This is because there is less overlap between the groups in Experiment 2 than Experiment </w:t>
        </w:r>
        <w:r w:rsidR="006100EF">
          <w:rPr>
            <w:rFonts w:cstheme="minorHAnsi"/>
            <w:sz w:val="20"/>
            <w:szCs w:val="20"/>
          </w:rPr>
          <w:t>1</w:t>
        </w:r>
        <w:r>
          <w:rPr>
            <w:rFonts w:cstheme="minorHAnsi"/>
            <w:sz w:val="20"/>
            <w:szCs w:val="20"/>
          </w:rPr>
          <w:t xml:space="preserve">.  </w:t>
        </w:r>
      </w:ins>
      <w:ins w:id="711" w:author="Christopher Mitchell" w:date="2024-08-29T13:25:00Z">
        <w:r w:rsidR="006100EF">
          <w:rPr>
            <w:rFonts w:cstheme="minorHAnsi"/>
            <w:sz w:val="20"/>
            <w:szCs w:val="20"/>
          </w:rPr>
          <w:t>Relatedly, t</w:t>
        </w:r>
      </w:ins>
      <w:ins w:id="712" w:author="Christopher Mitchell" w:date="2024-08-29T13:24:00Z">
        <w:r>
          <w:rPr>
            <w:rFonts w:cstheme="minorHAnsi"/>
            <w:sz w:val="20"/>
            <w:szCs w:val="20"/>
          </w:rPr>
          <w:t>he variance/range is much small</w:t>
        </w:r>
      </w:ins>
      <w:ins w:id="713" w:author="Christopher Mitchell" w:date="2024-08-29T13:25:00Z">
        <w:r w:rsidR="006100EF">
          <w:rPr>
            <w:rFonts w:cstheme="minorHAnsi"/>
            <w:sz w:val="20"/>
            <w:szCs w:val="20"/>
          </w:rPr>
          <w:t>er</w:t>
        </w:r>
      </w:ins>
      <w:ins w:id="714" w:author="Christopher Mitchell" w:date="2024-08-29T13:24:00Z">
        <w:r>
          <w:rPr>
            <w:rFonts w:cstheme="minorHAnsi"/>
            <w:sz w:val="20"/>
            <w:szCs w:val="20"/>
          </w:rPr>
          <w:t xml:space="preserve"> in Experiment 2. The mean difference is greater in Experiment 1, but the overlap is more important.</w:t>
        </w:r>
      </w:ins>
      <w:ins w:id="715" w:author="Christopher Mitchell" w:date="2024-08-29T13:25:00Z">
        <w:r w:rsidR="006100EF">
          <w:rPr>
            <w:rFonts w:cstheme="minorHAnsi"/>
            <w:sz w:val="20"/>
            <w:szCs w:val="20"/>
          </w:rPr>
          <w:t xml:space="preserve">  </w:t>
        </w:r>
      </w:ins>
      <w:ins w:id="716" w:author="Christopher Mitchell" w:date="2024-08-29T13:21:00Z">
        <w:r w:rsidR="00F32EE0">
          <w:rPr>
            <w:rFonts w:cstheme="minorHAnsi"/>
            <w:sz w:val="20"/>
            <w:szCs w:val="20"/>
          </w:rPr>
          <w:t xml:space="preserve">There are only a few participants tested here – </w:t>
        </w:r>
      </w:ins>
      <w:ins w:id="717" w:author="Christopher Mitchell" w:date="2024-08-29T13:22:00Z">
        <w:r w:rsidR="00F32EE0">
          <w:rPr>
            <w:rFonts w:cstheme="minorHAnsi"/>
            <w:sz w:val="20"/>
            <w:szCs w:val="20"/>
          </w:rPr>
          <w:t xml:space="preserve">the same number in each experiment – </w:t>
        </w:r>
      </w:ins>
      <w:ins w:id="718" w:author="Christopher Mitchell" w:date="2024-08-29T13:21:00Z">
        <w:r w:rsidR="00F32EE0">
          <w:rPr>
            <w:rFonts w:cstheme="minorHAnsi"/>
            <w:sz w:val="20"/>
            <w:szCs w:val="20"/>
          </w:rPr>
          <w:t>it</w:t>
        </w:r>
      </w:ins>
      <w:ins w:id="719" w:author="Christopher Mitchell" w:date="2024-08-29T13:22:00Z">
        <w:r w:rsidR="00F32EE0">
          <w:rPr>
            <w:rFonts w:cstheme="minorHAnsi"/>
            <w:sz w:val="20"/>
            <w:szCs w:val="20"/>
          </w:rPr>
          <w:t xml:space="preserve"> </w:t>
        </w:r>
      </w:ins>
      <w:ins w:id="720" w:author="Christopher Mitchell" w:date="2024-08-29T13:21:00Z">
        <w:r w:rsidR="00F32EE0">
          <w:rPr>
            <w:rFonts w:cstheme="minorHAnsi"/>
            <w:sz w:val="20"/>
            <w:szCs w:val="20"/>
          </w:rPr>
          <w:t xml:space="preserve">would be </w:t>
        </w:r>
      </w:ins>
      <w:ins w:id="721" w:author="Christopher Mitchell" w:date="2024-08-29T13:22:00Z">
        <w:r w:rsidR="00F32EE0">
          <w:rPr>
            <w:rFonts w:cstheme="minorHAnsi"/>
            <w:sz w:val="20"/>
            <w:szCs w:val="20"/>
          </w:rPr>
          <w:t xml:space="preserve">much better </w:t>
        </w:r>
      </w:ins>
      <w:ins w:id="722" w:author="Christopher Mitchell" w:date="2024-08-29T13:21:00Z">
        <w:r w:rsidR="00F32EE0">
          <w:rPr>
            <w:rFonts w:cstheme="minorHAnsi"/>
            <w:sz w:val="20"/>
            <w:szCs w:val="20"/>
          </w:rPr>
          <w:t>to test more</w:t>
        </w:r>
      </w:ins>
      <w:ins w:id="723" w:author="Christopher Mitchell" w:date="2024-08-29T13:22:00Z">
        <w:r w:rsidR="00CC31CD">
          <w:rPr>
            <w:rFonts w:cstheme="minorHAnsi"/>
            <w:sz w:val="20"/>
            <w:szCs w:val="20"/>
          </w:rPr>
          <w:t xml:space="preserve"> people</w:t>
        </w:r>
      </w:ins>
      <w:ins w:id="724" w:author="Christopher Mitchell" w:date="2024-08-29T13:21:00Z">
        <w:r w:rsidR="00F32EE0">
          <w:rPr>
            <w:rFonts w:cstheme="minorHAnsi"/>
            <w:sz w:val="20"/>
            <w:szCs w:val="20"/>
          </w:rPr>
          <w:t>.</w:t>
        </w:r>
      </w:ins>
      <w:ins w:id="725" w:author="Christopher Mitchell" w:date="2024-08-29T13:22:00Z">
        <w:r w:rsidR="00CC31CD">
          <w:rPr>
            <w:rFonts w:cstheme="minorHAnsi"/>
            <w:sz w:val="20"/>
            <w:szCs w:val="20"/>
          </w:rPr>
          <w:t xml:space="preserve">  </w:t>
        </w:r>
      </w:ins>
    </w:p>
    <w:p w14:paraId="0CAF9E22" w14:textId="09CDC83C" w:rsidR="003D1DDA" w:rsidRPr="00154570" w:rsidRDefault="00512642">
      <w:pPr>
        <w:rPr>
          <w:ins w:id="726" w:author="Christopher Mitchell" w:date="2024-08-29T12:36:00Z"/>
          <w:rFonts w:cstheme="minorHAnsi"/>
          <w:sz w:val="20"/>
          <w:szCs w:val="20"/>
          <w:rPrChange w:id="727" w:author="Christopher Mitchell" w:date="2024-08-29T12:52:00Z">
            <w:rPr>
              <w:ins w:id="728" w:author="Christopher Mitchell" w:date="2024-08-29T12:36:00Z"/>
              <w:rFonts w:cstheme="minorHAnsi"/>
            </w:rPr>
          </w:rPrChange>
        </w:rPr>
      </w:pPr>
      <w:del w:id="729" w:author="Christopher Mitchell" w:date="2024-08-29T13:25:00Z">
        <w:r w:rsidRPr="00154570" w:rsidDel="00746BFF">
          <w:rPr>
            <w:rFonts w:cstheme="minorHAnsi"/>
            <w:sz w:val="20"/>
            <w:szCs w:val="20"/>
            <w:rPrChange w:id="730" w:author="Christopher Mitchell" w:date="2024-08-29T12:52:00Z">
              <w:rPr>
                <w:rFonts w:cstheme="minorHAnsi"/>
              </w:rPr>
            </w:rPrChange>
          </w:rPr>
          <w:delText>despite the small numbers and the small difference in N – very little overlap between the groups)</w:delText>
        </w:r>
      </w:del>
    </w:p>
    <w:p w14:paraId="359E499B" w14:textId="071EC955" w:rsidR="003D1DDA" w:rsidRPr="00154570" w:rsidRDefault="00D92B15">
      <w:pPr>
        <w:rPr>
          <w:ins w:id="731" w:author="Christopher Mitchell" w:date="2024-08-29T12:36:00Z"/>
          <w:rFonts w:cstheme="minorHAnsi"/>
          <w:sz w:val="20"/>
          <w:szCs w:val="20"/>
          <w:rPrChange w:id="732" w:author="Christopher Mitchell" w:date="2024-08-29T12:52:00Z">
            <w:rPr>
              <w:ins w:id="733" w:author="Christopher Mitchell" w:date="2024-08-29T12:36:00Z"/>
              <w:rFonts w:cstheme="minorHAnsi"/>
            </w:rPr>
          </w:rPrChange>
        </w:rPr>
      </w:pPr>
      <w:ins w:id="734" w:author="Christopher Mitchell" w:date="2024-08-29T13:21:00Z">
        <w:r w:rsidRPr="005011A0">
          <w:rPr>
            <w:rFonts w:cstheme="minorHAnsi"/>
            <w:sz w:val="20"/>
            <w:szCs w:val="20"/>
          </w:rPr>
          <w:t>Expt 5 vs 7  (1 is non-sig; 2 is sig</w:t>
        </w:r>
      </w:ins>
      <w:ins w:id="735" w:author="Christopher Mitchell" w:date="2024-08-29T13:37:00Z">
        <w:r w:rsidR="00C304BA">
          <w:rPr>
            <w:rFonts w:cstheme="minorHAnsi"/>
            <w:sz w:val="20"/>
            <w:szCs w:val="20"/>
          </w:rPr>
          <w:t>)</w:t>
        </w:r>
      </w:ins>
    </w:p>
    <w:p w14:paraId="511C5EF7" w14:textId="77777777" w:rsidR="003D1DDA" w:rsidRPr="00154570" w:rsidRDefault="003D1DDA">
      <w:pPr>
        <w:rPr>
          <w:ins w:id="736" w:author="Christopher Mitchell" w:date="2024-08-29T12:36:00Z"/>
          <w:rFonts w:cstheme="minorHAnsi"/>
          <w:sz w:val="20"/>
          <w:szCs w:val="20"/>
          <w:rPrChange w:id="737" w:author="Christopher Mitchell" w:date="2024-08-29T12:52:00Z">
            <w:rPr>
              <w:ins w:id="738" w:author="Christopher Mitchell" w:date="2024-08-29T12:36:00Z"/>
              <w:rFonts w:cstheme="minorHAnsi"/>
            </w:rPr>
          </w:rPrChange>
        </w:rPr>
      </w:pPr>
    </w:p>
    <w:p w14:paraId="6674B79A" w14:textId="77777777" w:rsidR="003D1DDA" w:rsidRPr="00154570" w:rsidRDefault="003D1DDA">
      <w:pPr>
        <w:rPr>
          <w:ins w:id="739" w:author="Christopher Mitchell" w:date="2024-08-29T12:36:00Z"/>
          <w:rFonts w:cstheme="minorHAnsi"/>
          <w:sz w:val="20"/>
          <w:szCs w:val="20"/>
          <w:rPrChange w:id="740" w:author="Christopher Mitchell" w:date="2024-08-29T12:52:00Z">
            <w:rPr>
              <w:ins w:id="741" w:author="Christopher Mitchell" w:date="2024-08-29T12:36:00Z"/>
              <w:rFonts w:cstheme="minorHAnsi"/>
            </w:rPr>
          </w:rPrChange>
        </w:rPr>
      </w:pPr>
    </w:p>
    <w:p w14:paraId="71CE564F" w14:textId="77777777" w:rsidR="00FD47D9" w:rsidRDefault="00FD47D9">
      <w:pPr>
        <w:rPr>
          <w:ins w:id="742" w:author="Christopher Mitchell" w:date="2024-08-29T13:26:00Z"/>
          <w:rFonts w:eastAsia="Times New Roman" w:cstheme="minorHAnsi"/>
          <w:b/>
          <w:bCs/>
          <w:color w:val="333333"/>
          <w:kern w:val="0"/>
          <w:sz w:val="20"/>
          <w:szCs w:val="20"/>
          <w:lang w:eastAsia="en-GB"/>
          <w14:ligatures w14:val="none"/>
        </w:rPr>
      </w:pPr>
      <w:ins w:id="743" w:author="Christopher Mitchell" w:date="2024-08-29T13:26:00Z">
        <w:r>
          <w:rPr>
            <w:rFonts w:eastAsia="Times New Roman" w:cstheme="minorHAnsi"/>
            <w:b/>
            <w:bCs/>
            <w:color w:val="333333"/>
            <w:kern w:val="0"/>
            <w:sz w:val="20"/>
            <w:szCs w:val="20"/>
            <w:lang w:eastAsia="en-GB"/>
            <w14:ligatures w14:val="none"/>
          </w:rPr>
          <w:br w:type="page"/>
        </w:r>
      </w:ins>
    </w:p>
    <w:p w14:paraId="1428F08E" w14:textId="1637B2AD" w:rsidR="00D92B15" w:rsidRPr="00D92B15" w:rsidRDefault="00F65ECA" w:rsidP="003D1DDA">
      <w:pPr>
        <w:rPr>
          <w:ins w:id="744" w:author="Christopher Mitchell" w:date="2024-08-29T13:20:00Z"/>
          <w:rFonts w:eastAsia="Times New Roman" w:cstheme="minorHAnsi"/>
          <w:b/>
          <w:bCs/>
          <w:color w:val="333333"/>
          <w:kern w:val="0"/>
          <w:sz w:val="20"/>
          <w:szCs w:val="20"/>
          <w:lang w:eastAsia="en-GB"/>
          <w14:ligatures w14:val="none"/>
          <w:rPrChange w:id="745" w:author="Christopher Mitchell" w:date="2024-08-29T13:20:00Z">
            <w:rPr>
              <w:ins w:id="746" w:author="Christopher Mitchell" w:date="2024-08-29T13:20:00Z"/>
              <w:rFonts w:eastAsia="Times New Roman" w:cstheme="minorHAnsi"/>
              <w:color w:val="333333"/>
              <w:kern w:val="0"/>
              <w:sz w:val="20"/>
              <w:szCs w:val="20"/>
              <w:u w:val="single"/>
              <w:lang w:eastAsia="en-GB"/>
              <w14:ligatures w14:val="none"/>
            </w:rPr>
          </w:rPrChange>
        </w:rPr>
      </w:pPr>
      <w:ins w:id="747" w:author="Christopher Mitchell" w:date="2024-08-29T13:18:00Z">
        <w:r w:rsidRPr="00D92B15">
          <w:rPr>
            <w:rFonts w:eastAsia="Times New Roman" w:cstheme="minorHAnsi"/>
            <w:b/>
            <w:bCs/>
            <w:color w:val="333333"/>
            <w:kern w:val="0"/>
            <w:sz w:val="20"/>
            <w:szCs w:val="20"/>
            <w:lang w:eastAsia="en-GB"/>
            <w14:ligatures w14:val="none"/>
            <w:rPrChange w:id="748" w:author="Christopher Mitchell" w:date="2024-08-29T13:20:00Z">
              <w:rPr>
                <w:rFonts w:eastAsia="Times New Roman" w:cstheme="minorHAnsi"/>
                <w:color w:val="333333"/>
                <w:kern w:val="0"/>
                <w:sz w:val="20"/>
                <w:szCs w:val="20"/>
                <w:lang w:eastAsia="en-GB"/>
                <w14:ligatures w14:val="none"/>
              </w:rPr>
            </w:rPrChange>
          </w:rPr>
          <w:lastRenderedPageBreak/>
          <w:t>The second part</w:t>
        </w:r>
      </w:ins>
      <w:ins w:id="749" w:author="Christopher Mitchell" w:date="2024-08-29T12:36:00Z">
        <w:r w:rsidR="003D1DDA" w:rsidRPr="00D92B15">
          <w:rPr>
            <w:rFonts w:eastAsia="Times New Roman" w:cstheme="minorHAnsi"/>
            <w:b/>
            <w:bCs/>
            <w:color w:val="333333"/>
            <w:kern w:val="0"/>
            <w:sz w:val="20"/>
            <w:szCs w:val="20"/>
            <w:lang w:eastAsia="en-GB"/>
            <w14:ligatures w14:val="none"/>
            <w:rPrChange w:id="750" w:author="Christopher Mitchell" w:date="2024-08-29T13:20:00Z">
              <w:rPr>
                <w:rFonts w:ascii="Segoe UI" w:eastAsia="Times New Roman" w:hAnsi="Segoe UI" w:cs="Segoe UI"/>
                <w:color w:val="333333"/>
                <w:kern w:val="0"/>
                <w:sz w:val="18"/>
                <w:szCs w:val="18"/>
                <w:lang w:eastAsia="en-GB"/>
                <w14:ligatures w14:val="none"/>
              </w:rPr>
            </w:rPrChange>
          </w:rPr>
          <w:t>:</w:t>
        </w:r>
      </w:ins>
      <w:ins w:id="751" w:author="Christopher Mitchell" w:date="2024-08-29T13:18:00Z">
        <w:r w:rsidR="00D15A2E" w:rsidRPr="00D92B15">
          <w:rPr>
            <w:rFonts w:eastAsia="Times New Roman" w:cstheme="minorHAnsi"/>
            <w:b/>
            <w:bCs/>
            <w:color w:val="333333"/>
            <w:kern w:val="0"/>
            <w:sz w:val="20"/>
            <w:szCs w:val="20"/>
            <w:lang w:eastAsia="en-GB"/>
            <w14:ligatures w14:val="none"/>
            <w:rPrChange w:id="752" w:author="Christopher Mitchell" w:date="2024-08-29T13:20:00Z">
              <w:rPr>
                <w:rFonts w:eastAsia="Times New Roman" w:cstheme="minorHAnsi"/>
                <w:color w:val="333333"/>
                <w:kern w:val="0"/>
                <w:sz w:val="20"/>
                <w:szCs w:val="20"/>
                <w:lang w:eastAsia="en-GB"/>
                <w14:ligatures w14:val="none"/>
              </w:rPr>
            </w:rPrChange>
          </w:rPr>
          <w:t xml:space="preserve">  </w:t>
        </w:r>
      </w:ins>
      <w:ins w:id="753" w:author="Christopher Mitchell" w:date="2024-08-29T13:20:00Z">
        <w:r w:rsidR="00D92B15" w:rsidRPr="00D92B15">
          <w:rPr>
            <w:rFonts w:eastAsia="Times New Roman" w:cstheme="minorHAnsi"/>
            <w:b/>
            <w:bCs/>
            <w:color w:val="333333"/>
            <w:kern w:val="0"/>
            <w:sz w:val="20"/>
            <w:szCs w:val="20"/>
            <w:lang w:eastAsia="en-GB"/>
            <w14:ligatures w14:val="none"/>
            <w:rPrChange w:id="754" w:author="Christopher Mitchell" w:date="2024-08-29T13:20:00Z">
              <w:rPr>
                <w:rFonts w:eastAsia="Times New Roman" w:cstheme="minorHAnsi"/>
                <w:color w:val="333333"/>
                <w:kern w:val="0"/>
                <w:sz w:val="20"/>
                <w:szCs w:val="20"/>
                <w:u w:val="single"/>
                <w:lang w:eastAsia="en-GB"/>
                <w14:ligatures w14:val="none"/>
              </w:rPr>
            </w:rPrChange>
          </w:rPr>
          <w:t xml:space="preserve">the Principles </w:t>
        </w:r>
      </w:ins>
    </w:p>
    <w:p w14:paraId="06502E71" w14:textId="37DCD511" w:rsidR="003D1DDA" w:rsidRPr="00D92B15" w:rsidRDefault="00D15A2E" w:rsidP="003D1DDA">
      <w:pPr>
        <w:rPr>
          <w:ins w:id="755" w:author="Christopher Mitchell" w:date="2024-08-29T12:36:00Z"/>
          <w:rFonts w:eastAsia="Times New Roman" w:cstheme="minorHAnsi"/>
          <w:i/>
          <w:iCs/>
          <w:color w:val="333333"/>
          <w:kern w:val="0"/>
          <w:sz w:val="20"/>
          <w:szCs w:val="20"/>
          <w:lang w:eastAsia="en-GB"/>
          <w14:ligatures w14:val="none"/>
          <w:rPrChange w:id="756" w:author="Christopher Mitchell" w:date="2024-08-29T13:20:00Z">
            <w:rPr>
              <w:ins w:id="757" w:author="Christopher Mitchell" w:date="2024-08-29T12:36:00Z"/>
              <w:rFonts w:ascii="Segoe UI" w:eastAsia="Times New Roman" w:hAnsi="Segoe UI" w:cs="Segoe UI"/>
              <w:color w:val="333333"/>
              <w:kern w:val="0"/>
              <w:sz w:val="18"/>
              <w:szCs w:val="18"/>
              <w:lang w:eastAsia="en-GB"/>
              <w14:ligatures w14:val="none"/>
            </w:rPr>
          </w:rPrChange>
        </w:rPr>
      </w:pPr>
      <w:ins w:id="758" w:author="Christopher Mitchell" w:date="2024-08-29T13:18:00Z">
        <w:r w:rsidRPr="00D92B15">
          <w:rPr>
            <w:rFonts w:eastAsia="Times New Roman" w:cstheme="minorHAnsi"/>
            <w:i/>
            <w:iCs/>
            <w:color w:val="333333"/>
            <w:kern w:val="0"/>
            <w:sz w:val="20"/>
            <w:szCs w:val="20"/>
            <w:lang w:eastAsia="en-GB"/>
            <w14:ligatures w14:val="none"/>
            <w:rPrChange w:id="759" w:author="Christopher Mitchell" w:date="2024-08-29T13:20:00Z">
              <w:rPr>
                <w:rFonts w:eastAsia="Times New Roman" w:cstheme="minorHAnsi"/>
                <w:color w:val="333333"/>
                <w:kern w:val="0"/>
                <w:sz w:val="20"/>
                <w:szCs w:val="20"/>
                <w:lang w:eastAsia="en-GB"/>
                <w14:ligatures w14:val="none"/>
              </w:rPr>
            </w:rPrChange>
          </w:rPr>
          <w:t xml:space="preserve">Keep these principles </w:t>
        </w:r>
      </w:ins>
      <w:ins w:id="760" w:author="Christopher Mitchell" w:date="2024-08-29T13:19:00Z">
        <w:r w:rsidRPr="00D92B15">
          <w:rPr>
            <w:rFonts w:eastAsia="Times New Roman" w:cstheme="minorHAnsi"/>
            <w:i/>
            <w:iCs/>
            <w:color w:val="333333"/>
            <w:kern w:val="0"/>
            <w:sz w:val="20"/>
            <w:szCs w:val="20"/>
            <w:lang w:eastAsia="en-GB"/>
            <w14:ligatures w14:val="none"/>
            <w:rPrChange w:id="761" w:author="Christopher Mitchell" w:date="2024-08-29T13:20:00Z">
              <w:rPr>
                <w:rFonts w:eastAsia="Times New Roman" w:cstheme="minorHAnsi"/>
                <w:color w:val="333333"/>
                <w:kern w:val="0"/>
                <w:sz w:val="20"/>
                <w:szCs w:val="20"/>
                <w:lang w:eastAsia="en-GB"/>
                <w14:ligatures w14:val="none"/>
              </w:rPr>
            </w:rPrChange>
          </w:rPr>
          <w:t>in mind when you have another look at the graphs</w:t>
        </w:r>
      </w:ins>
      <w:ins w:id="762" w:author="Christopher Mitchell" w:date="2024-08-29T13:20:00Z">
        <w:r w:rsidR="00D92B15">
          <w:rPr>
            <w:rFonts w:eastAsia="Times New Roman" w:cstheme="minorHAnsi"/>
            <w:i/>
            <w:iCs/>
            <w:color w:val="333333"/>
            <w:kern w:val="0"/>
            <w:sz w:val="20"/>
            <w:szCs w:val="20"/>
            <w:lang w:eastAsia="en-GB"/>
            <w14:ligatures w14:val="none"/>
          </w:rPr>
          <w:t xml:space="preserve"> before making your voice note</w:t>
        </w:r>
      </w:ins>
      <w:ins w:id="763" w:author="Christopher Mitchell" w:date="2024-08-29T13:19:00Z">
        <w:r w:rsidRPr="00D92B15">
          <w:rPr>
            <w:rFonts w:eastAsia="Times New Roman" w:cstheme="minorHAnsi"/>
            <w:i/>
            <w:iCs/>
            <w:color w:val="333333"/>
            <w:kern w:val="0"/>
            <w:sz w:val="20"/>
            <w:szCs w:val="20"/>
            <w:lang w:eastAsia="en-GB"/>
            <w14:ligatures w14:val="none"/>
            <w:rPrChange w:id="764" w:author="Christopher Mitchell" w:date="2024-08-29T13:20:00Z">
              <w:rPr>
                <w:rFonts w:eastAsia="Times New Roman" w:cstheme="minorHAnsi"/>
                <w:color w:val="333333"/>
                <w:kern w:val="0"/>
                <w:sz w:val="20"/>
                <w:szCs w:val="20"/>
                <w:lang w:eastAsia="en-GB"/>
                <w14:ligatures w14:val="none"/>
              </w:rPr>
            </w:rPrChange>
          </w:rPr>
          <w:t>.</w:t>
        </w:r>
      </w:ins>
    </w:p>
    <w:p w14:paraId="4D126AE2" w14:textId="77777777" w:rsidR="003D1DDA" w:rsidRPr="00154570" w:rsidRDefault="003D1DDA" w:rsidP="003D1DDA">
      <w:pPr>
        <w:pStyle w:val="ListParagraph"/>
        <w:numPr>
          <w:ilvl w:val="0"/>
          <w:numId w:val="1"/>
        </w:numPr>
        <w:rPr>
          <w:ins w:id="765" w:author="Christopher Mitchell" w:date="2024-08-29T12:36:00Z"/>
          <w:rFonts w:eastAsia="Times New Roman" w:cstheme="minorHAnsi"/>
          <w:color w:val="333333"/>
          <w:kern w:val="0"/>
          <w:sz w:val="20"/>
          <w:szCs w:val="20"/>
          <w:lang w:eastAsia="en-GB"/>
          <w14:ligatures w14:val="none"/>
          <w:rPrChange w:id="766" w:author="Christopher Mitchell" w:date="2024-08-29T12:52:00Z">
            <w:rPr>
              <w:ins w:id="767" w:author="Christopher Mitchell" w:date="2024-08-29T12:36:00Z"/>
              <w:rFonts w:ascii="Segoe UI" w:eastAsia="Times New Roman" w:hAnsi="Segoe UI" w:cs="Segoe UI"/>
              <w:color w:val="333333"/>
              <w:kern w:val="0"/>
              <w:sz w:val="18"/>
              <w:szCs w:val="18"/>
              <w:lang w:eastAsia="en-GB"/>
              <w14:ligatures w14:val="none"/>
            </w:rPr>
          </w:rPrChange>
        </w:rPr>
      </w:pPr>
      <w:ins w:id="768" w:author="Christopher Mitchell" w:date="2024-08-29T12:36:00Z">
        <w:r w:rsidRPr="00154570">
          <w:rPr>
            <w:rFonts w:eastAsia="Times New Roman" w:cstheme="minorHAnsi"/>
            <w:b/>
            <w:bCs/>
            <w:color w:val="333333"/>
            <w:kern w:val="0"/>
            <w:sz w:val="20"/>
            <w:szCs w:val="20"/>
            <w:lang w:eastAsia="en-GB"/>
            <w14:ligatures w14:val="none"/>
            <w:rPrChange w:id="769" w:author="Christopher Mitchell" w:date="2024-08-29T12:52:00Z">
              <w:rPr>
                <w:rFonts w:ascii="Segoe UI" w:eastAsia="Times New Roman" w:hAnsi="Segoe UI" w:cs="Segoe UI"/>
                <w:b/>
                <w:bCs/>
                <w:color w:val="333333"/>
                <w:kern w:val="0"/>
                <w:sz w:val="18"/>
                <w:szCs w:val="18"/>
                <w:lang w:eastAsia="en-GB"/>
                <w14:ligatures w14:val="none"/>
              </w:rPr>
            </w:rPrChange>
          </w:rPr>
          <w:t>Difference in means</w:t>
        </w:r>
        <w:r w:rsidRPr="00154570">
          <w:rPr>
            <w:rFonts w:eastAsia="Times New Roman" w:cstheme="minorHAnsi"/>
            <w:color w:val="333333"/>
            <w:kern w:val="0"/>
            <w:sz w:val="20"/>
            <w:szCs w:val="20"/>
            <w:lang w:eastAsia="en-GB"/>
            <w14:ligatures w14:val="none"/>
            <w:rPrChange w:id="770" w:author="Christopher Mitchell" w:date="2024-08-29T12:52:00Z">
              <w:rPr>
                <w:rFonts w:ascii="Segoe UI" w:eastAsia="Times New Roman" w:hAnsi="Segoe UI" w:cs="Segoe UI"/>
                <w:color w:val="333333"/>
                <w:kern w:val="0"/>
                <w:sz w:val="18"/>
                <w:szCs w:val="18"/>
                <w:lang w:eastAsia="en-GB"/>
                <w14:ligatures w14:val="none"/>
              </w:rPr>
            </w:rPrChange>
          </w:rPr>
          <w:t xml:space="preserve">: If the mean anxiety in the Drug group is much lower than the mean anxiety in the Control group, that suggests (all else being equal) that the drug might be effective in reducing anxiety.  </w:t>
        </w:r>
      </w:ins>
    </w:p>
    <w:p w14:paraId="569B4507" w14:textId="77777777" w:rsidR="003D1DDA" w:rsidRPr="00154570" w:rsidRDefault="003D1DDA" w:rsidP="003D1DDA">
      <w:pPr>
        <w:pStyle w:val="ListParagraph"/>
        <w:numPr>
          <w:ilvl w:val="0"/>
          <w:numId w:val="1"/>
        </w:numPr>
        <w:rPr>
          <w:ins w:id="771" w:author="Christopher Mitchell" w:date="2024-08-29T12:36:00Z"/>
          <w:rFonts w:eastAsia="Times New Roman" w:cstheme="minorHAnsi"/>
          <w:color w:val="333333"/>
          <w:kern w:val="0"/>
          <w:sz w:val="20"/>
          <w:szCs w:val="20"/>
          <w:lang w:eastAsia="en-GB"/>
          <w14:ligatures w14:val="none"/>
          <w:rPrChange w:id="772" w:author="Christopher Mitchell" w:date="2024-08-29T12:52:00Z">
            <w:rPr>
              <w:ins w:id="773" w:author="Christopher Mitchell" w:date="2024-08-29T12:36:00Z"/>
              <w:rFonts w:ascii="Segoe UI" w:eastAsia="Times New Roman" w:hAnsi="Segoe UI" w:cs="Segoe UI"/>
              <w:color w:val="333333"/>
              <w:kern w:val="0"/>
              <w:sz w:val="18"/>
              <w:szCs w:val="18"/>
              <w:lang w:eastAsia="en-GB"/>
              <w14:ligatures w14:val="none"/>
            </w:rPr>
          </w:rPrChange>
        </w:rPr>
      </w:pPr>
      <w:ins w:id="774" w:author="Christopher Mitchell" w:date="2024-08-29T12:36:00Z">
        <w:r w:rsidRPr="00154570">
          <w:rPr>
            <w:rFonts w:eastAsia="Times New Roman" w:cstheme="minorHAnsi"/>
            <w:b/>
            <w:bCs/>
            <w:color w:val="333333"/>
            <w:kern w:val="0"/>
            <w:sz w:val="20"/>
            <w:szCs w:val="20"/>
            <w:lang w:eastAsia="en-GB"/>
            <w14:ligatures w14:val="none"/>
            <w:rPrChange w:id="775" w:author="Christopher Mitchell" w:date="2024-08-29T12:52:00Z">
              <w:rPr>
                <w:rFonts w:ascii="Segoe UI" w:eastAsia="Times New Roman" w:hAnsi="Segoe UI" w:cs="Segoe UI"/>
                <w:b/>
                <w:bCs/>
                <w:color w:val="333333"/>
                <w:kern w:val="0"/>
                <w:sz w:val="18"/>
                <w:szCs w:val="18"/>
                <w:lang w:eastAsia="en-GB"/>
                <w14:ligatures w14:val="none"/>
              </w:rPr>
            </w:rPrChange>
          </w:rPr>
          <w:t>Overlap in scores for the two samples</w:t>
        </w:r>
        <w:r w:rsidRPr="00154570">
          <w:rPr>
            <w:rFonts w:eastAsia="Times New Roman" w:cstheme="minorHAnsi"/>
            <w:color w:val="333333"/>
            <w:kern w:val="0"/>
            <w:sz w:val="20"/>
            <w:szCs w:val="20"/>
            <w:lang w:eastAsia="en-GB"/>
            <w14:ligatures w14:val="none"/>
            <w:rPrChange w:id="776" w:author="Christopher Mitchell" w:date="2024-08-29T12:52:00Z">
              <w:rPr>
                <w:rFonts w:ascii="Segoe UI" w:eastAsia="Times New Roman" w:hAnsi="Segoe UI" w:cs="Segoe UI"/>
                <w:color w:val="333333"/>
                <w:kern w:val="0"/>
                <w:sz w:val="18"/>
                <w:szCs w:val="18"/>
                <w:lang w:eastAsia="en-GB"/>
                <w14:ligatures w14:val="none"/>
              </w:rPr>
            </w:rPrChange>
          </w:rPr>
          <w:t xml:space="preserve">:  This is more important than the difference in means.  Look at the extent to which the </w:t>
        </w:r>
        <w:r w:rsidRPr="00154570">
          <w:rPr>
            <w:rFonts w:eastAsia="Times New Roman" w:cstheme="minorHAnsi"/>
            <w:i/>
            <w:iCs/>
            <w:color w:val="333333"/>
            <w:kern w:val="0"/>
            <w:sz w:val="20"/>
            <w:szCs w:val="20"/>
            <w:lang w:eastAsia="en-GB"/>
            <w14:ligatures w14:val="none"/>
            <w:rPrChange w:id="777" w:author="Christopher Mitchell" w:date="2024-08-29T12:52:00Z">
              <w:rPr>
                <w:rFonts w:ascii="Segoe UI" w:eastAsia="Times New Roman" w:hAnsi="Segoe UI" w:cs="Segoe UI"/>
                <w:i/>
                <w:iCs/>
                <w:color w:val="333333"/>
                <w:kern w:val="0"/>
                <w:sz w:val="18"/>
                <w:szCs w:val="18"/>
                <w:lang w:eastAsia="en-GB"/>
                <w14:ligatures w14:val="none"/>
              </w:rPr>
            </w:rPrChange>
          </w:rPr>
          <w:t>individual</w:t>
        </w:r>
        <w:r w:rsidRPr="00154570">
          <w:rPr>
            <w:rFonts w:eastAsia="Times New Roman" w:cstheme="minorHAnsi"/>
            <w:color w:val="333333"/>
            <w:kern w:val="0"/>
            <w:sz w:val="20"/>
            <w:szCs w:val="20"/>
            <w:lang w:eastAsia="en-GB"/>
            <w14:ligatures w14:val="none"/>
            <w:rPrChange w:id="778" w:author="Christopher Mitchell" w:date="2024-08-29T12:52:00Z">
              <w:rPr>
                <w:rFonts w:ascii="Segoe UI" w:eastAsia="Times New Roman" w:hAnsi="Segoe UI" w:cs="Segoe UI"/>
                <w:color w:val="333333"/>
                <w:kern w:val="0"/>
                <w:sz w:val="18"/>
                <w:szCs w:val="18"/>
                <w:lang w:eastAsia="en-GB"/>
                <w14:ligatures w14:val="none"/>
              </w:rPr>
            </w:rPrChange>
          </w:rPr>
          <w:t xml:space="preserve"> scores for the two groups overlap.  Even if the </w:t>
        </w:r>
        <w:r w:rsidRPr="00154570">
          <w:rPr>
            <w:rFonts w:eastAsia="Times New Roman" w:cstheme="minorHAnsi"/>
            <w:i/>
            <w:iCs/>
            <w:color w:val="333333"/>
            <w:kern w:val="0"/>
            <w:sz w:val="20"/>
            <w:szCs w:val="20"/>
            <w:lang w:eastAsia="en-GB"/>
            <w14:ligatures w14:val="none"/>
            <w:rPrChange w:id="779" w:author="Christopher Mitchell" w:date="2024-08-29T12:52:00Z">
              <w:rPr>
                <w:rFonts w:ascii="Segoe UI" w:eastAsia="Times New Roman" w:hAnsi="Segoe UI" w:cs="Segoe UI"/>
                <w:i/>
                <w:iCs/>
                <w:color w:val="333333"/>
                <w:kern w:val="0"/>
                <w:sz w:val="18"/>
                <w:szCs w:val="18"/>
                <w:lang w:eastAsia="en-GB"/>
                <w14:ligatures w14:val="none"/>
              </w:rPr>
            </w:rPrChange>
          </w:rPr>
          <w:t>mean</w:t>
        </w:r>
        <w:r w:rsidRPr="00154570">
          <w:rPr>
            <w:rFonts w:eastAsia="Times New Roman" w:cstheme="minorHAnsi"/>
            <w:color w:val="333333"/>
            <w:kern w:val="0"/>
            <w:sz w:val="20"/>
            <w:szCs w:val="20"/>
            <w:lang w:eastAsia="en-GB"/>
            <w14:ligatures w14:val="none"/>
            <w:rPrChange w:id="780" w:author="Christopher Mitchell" w:date="2024-08-29T12:52:00Z">
              <w:rPr>
                <w:rFonts w:ascii="Segoe UI" w:eastAsia="Times New Roman" w:hAnsi="Segoe UI" w:cs="Segoe UI"/>
                <w:color w:val="333333"/>
                <w:kern w:val="0"/>
                <w:sz w:val="18"/>
                <w:szCs w:val="18"/>
                <w:lang w:eastAsia="en-GB"/>
                <w14:ligatures w14:val="none"/>
              </w:rPr>
            </w:rPrChange>
          </w:rPr>
          <w:t xml:space="preserve"> anxiety scores for the two groups are quite different, the two groups might look very similar when you consider all of the individual scores as a cluster.  Your task here is to consider all of the data together and judge whether the two groups of participants look different in their ratings. </w:t>
        </w:r>
      </w:ins>
    </w:p>
    <w:p w14:paraId="1DB41116" w14:textId="14309C55" w:rsidR="003D1DDA" w:rsidRPr="00154570" w:rsidRDefault="003D1DDA" w:rsidP="003D1DDA">
      <w:pPr>
        <w:pStyle w:val="ListParagraph"/>
        <w:numPr>
          <w:ilvl w:val="0"/>
          <w:numId w:val="1"/>
        </w:numPr>
        <w:rPr>
          <w:ins w:id="781" w:author="Christopher Mitchell" w:date="2024-08-29T12:36:00Z"/>
          <w:rFonts w:eastAsia="Times New Roman" w:cstheme="minorHAnsi"/>
          <w:color w:val="333333"/>
          <w:kern w:val="0"/>
          <w:sz w:val="20"/>
          <w:szCs w:val="20"/>
          <w:lang w:eastAsia="en-GB"/>
          <w14:ligatures w14:val="none"/>
          <w:rPrChange w:id="782" w:author="Christopher Mitchell" w:date="2024-08-29T12:52:00Z">
            <w:rPr>
              <w:ins w:id="783" w:author="Christopher Mitchell" w:date="2024-08-29T12:36:00Z"/>
              <w:rFonts w:ascii="Segoe UI" w:eastAsia="Times New Roman" w:hAnsi="Segoe UI" w:cs="Segoe UI"/>
              <w:color w:val="333333"/>
              <w:kern w:val="0"/>
              <w:sz w:val="18"/>
              <w:szCs w:val="18"/>
              <w:lang w:eastAsia="en-GB"/>
              <w14:ligatures w14:val="none"/>
            </w:rPr>
          </w:rPrChange>
        </w:rPr>
      </w:pPr>
      <w:ins w:id="784" w:author="Christopher Mitchell" w:date="2024-08-29T12:36:00Z">
        <w:r w:rsidRPr="00154570">
          <w:rPr>
            <w:rFonts w:eastAsia="Times New Roman" w:cstheme="minorHAnsi"/>
            <w:b/>
            <w:bCs/>
            <w:color w:val="333333"/>
            <w:kern w:val="0"/>
            <w:sz w:val="20"/>
            <w:szCs w:val="20"/>
            <w:lang w:eastAsia="en-GB"/>
            <w14:ligatures w14:val="none"/>
            <w:rPrChange w:id="785" w:author="Christopher Mitchell" w:date="2024-08-29T12:52:00Z">
              <w:rPr>
                <w:rFonts w:ascii="Segoe UI" w:eastAsia="Times New Roman" w:hAnsi="Segoe UI" w:cs="Segoe UI"/>
                <w:b/>
                <w:bCs/>
                <w:color w:val="333333"/>
                <w:kern w:val="0"/>
                <w:sz w:val="18"/>
                <w:szCs w:val="18"/>
                <w:lang w:eastAsia="en-GB"/>
                <w14:ligatures w14:val="none"/>
              </w:rPr>
            </w:rPrChange>
          </w:rPr>
          <w:t>Variance/range of scores in each group</w:t>
        </w:r>
        <w:r w:rsidRPr="00154570">
          <w:rPr>
            <w:rFonts w:eastAsia="Times New Roman" w:cstheme="minorHAnsi"/>
            <w:color w:val="333333"/>
            <w:kern w:val="0"/>
            <w:sz w:val="20"/>
            <w:szCs w:val="20"/>
            <w:lang w:eastAsia="en-GB"/>
            <w14:ligatures w14:val="none"/>
            <w:rPrChange w:id="786" w:author="Christopher Mitchell" w:date="2024-08-29T12:52:00Z">
              <w:rPr>
                <w:rFonts w:ascii="Segoe UI" w:eastAsia="Times New Roman" w:hAnsi="Segoe UI" w:cs="Segoe UI"/>
                <w:color w:val="333333"/>
                <w:kern w:val="0"/>
                <w:sz w:val="18"/>
                <w:szCs w:val="18"/>
                <w:lang w:eastAsia="en-GB"/>
                <w14:ligatures w14:val="none"/>
              </w:rPr>
            </w:rPrChange>
          </w:rPr>
          <w:t xml:space="preserve">: This is related to the overlap in the scores.  For a given difference in the means, if the individual scores are tightly clustered around the mean (most participants give roughly the same scores), then there will be less overlap between the groups and there is more likely to be a difference.  </w:t>
        </w:r>
      </w:ins>
      <w:ins w:id="787" w:author="Christopher Mitchell" w:date="2024-08-29T13:17:00Z">
        <w:r w:rsidR="00BB79D4">
          <w:rPr>
            <w:rFonts w:eastAsia="Times New Roman" w:cstheme="minorHAnsi"/>
            <w:color w:val="333333"/>
            <w:kern w:val="0"/>
            <w:sz w:val="20"/>
            <w:szCs w:val="20"/>
            <w:lang w:eastAsia="en-GB"/>
            <w14:ligatures w14:val="none"/>
          </w:rPr>
          <w:t>Smaller range/var</w:t>
        </w:r>
      </w:ins>
      <w:ins w:id="788" w:author="Christopher Mitchell" w:date="2024-08-29T13:18:00Z">
        <w:r w:rsidR="00BB79D4">
          <w:rPr>
            <w:rFonts w:eastAsia="Times New Roman" w:cstheme="minorHAnsi"/>
            <w:color w:val="333333"/>
            <w:kern w:val="0"/>
            <w:sz w:val="20"/>
            <w:szCs w:val="20"/>
            <w:lang w:eastAsia="en-GB"/>
            <w14:ligatures w14:val="none"/>
          </w:rPr>
          <w:t xml:space="preserve">iance means, all else being equal, </w:t>
        </w:r>
        <w:r w:rsidR="00F65ECA">
          <w:rPr>
            <w:rFonts w:eastAsia="Times New Roman" w:cstheme="minorHAnsi"/>
            <w:color w:val="333333"/>
            <w:kern w:val="0"/>
            <w:sz w:val="20"/>
            <w:szCs w:val="20"/>
            <w:lang w:eastAsia="en-GB"/>
            <w14:ligatures w14:val="none"/>
          </w:rPr>
          <w:t xml:space="preserve">better evidence for a difference. </w:t>
        </w:r>
      </w:ins>
    </w:p>
    <w:p w14:paraId="20002FEB" w14:textId="77777777" w:rsidR="003D1DDA" w:rsidRPr="00154570" w:rsidRDefault="003D1DDA" w:rsidP="003D1DDA">
      <w:pPr>
        <w:pStyle w:val="ListParagraph"/>
        <w:numPr>
          <w:ilvl w:val="0"/>
          <w:numId w:val="1"/>
        </w:numPr>
        <w:rPr>
          <w:ins w:id="789" w:author="Christopher Mitchell" w:date="2024-08-29T12:36:00Z"/>
          <w:rFonts w:eastAsia="Times New Roman" w:cstheme="minorHAnsi"/>
          <w:color w:val="333333"/>
          <w:kern w:val="0"/>
          <w:sz w:val="20"/>
          <w:szCs w:val="20"/>
          <w:lang w:eastAsia="en-GB"/>
          <w14:ligatures w14:val="none"/>
          <w:rPrChange w:id="790" w:author="Christopher Mitchell" w:date="2024-08-29T12:52:00Z">
            <w:rPr>
              <w:ins w:id="791" w:author="Christopher Mitchell" w:date="2024-08-29T12:36:00Z"/>
              <w:rFonts w:ascii="Segoe UI" w:eastAsia="Times New Roman" w:hAnsi="Segoe UI" w:cs="Segoe UI"/>
              <w:color w:val="333333"/>
              <w:kern w:val="0"/>
              <w:sz w:val="18"/>
              <w:szCs w:val="18"/>
              <w:lang w:eastAsia="en-GB"/>
              <w14:ligatures w14:val="none"/>
            </w:rPr>
          </w:rPrChange>
        </w:rPr>
      </w:pPr>
      <w:ins w:id="792" w:author="Christopher Mitchell" w:date="2024-08-29T12:36:00Z">
        <w:r w:rsidRPr="00154570">
          <w:rPr>
            <w:rFonts w:eastAsia="Times New Roman" w:cstheme="minorHAnsi"/>
            <w:b/>
            <w:bCs/>
            <w:color w:val="333333"/>
            <w:kern w:val="0"/>
            <w:sz w:val="20"/>
            <w:szCs w:val="20"/>
            <w:lang w:eastAsia="en-GB"/>
            <w14:ligatures w14:val="none"/>
            <w:rPrChange w:id="793" w:author="Christopher Mitchell" w:date="2024-08-29T12:52:00Z">
              <w:rPr>
                <w:rFonts w:ascii="Segoe UI" w:eastAsia="Times New Roman" w:hAnsi="Segoe UI" w:cs="Segoe UI"/>
                <w:b/>
                <w:bCs/>
                <w:color w:val="333333"/>
                <w:kern w:val="0"/>
                <w:sz w:val="18"/>
                <w:szCs w:val="18"/>
                <w:lang w:eastAsia="en-GB"/>
                <w14:ligatures w14:val="none"/>
              </w:rPr>
            </w:rPrChange>
          </w:rPr>
          <w:t>Size of the sample/number of participants</w:t>
        </w:r>
        <w:r w:rsidRPr="00154570">
          <w:rPr>
            <w:rFonts w:eastAsia="Times New Roman" w:cstheme="minorHAnsi"/>
            <w:color w:val="333333"/>
            <w:kern w:val="0"/>
            <w:sz w:val="20"/>
            <w:szCs w:val="20"/>
            <w:lang w:eastAsia="en-GB"/>
            <w14:ligatures w14:val="none"/>
            <w:rPrChange w:id="794" w:author="Christopher Mitchell" w:date="2024-08-29T12:52:00Z">
              <w:rPr>
                <w:rFonts w:ascii="Segoe UI" w:eastAsia="Times New Roman" w:hAnsi="Segoe UI" w:cs="Segoe UI"/>
                <w:color w:val="333333"/>
                <w:kern w:val="0"/>
                <w:sz w:val="18"/>
                <w:szCs w:val="18"/>
                <w:lang w:eastAsia="en-GB"/>
                <w14:ligatures w14:val="none"/>
              </w:rPr>
            </w:rPrChange>
          </w:rPr>
          <w:t xml:space="preserve">: All else being equal, the more participants you test (the more grey dots there are), the more evidence you’ll have for any differences between the groups.  </w:t>
        </w:r>
      </w:ins>
    </w:p>
    <w:p w14:paraId="423B0351" w14:textId="77777777" w:rsidR="003D1DDA" w:rsidRPr="00154570" w:rsidRDefault="003D1DDA" w:rsidP="003D1DDA">
      <w:pPr>
        <w:rPr>
          <w:ins w:id="795" w:author="Christopher Mitchell" w:date="2024-08-29T12:36:00Z"/>
          <w:rFonts w:cstheme="minorHAnsi"/>
          <w:sz w:val="20"/>
          <w:szCs w:val="20"/>
          <w:rPrChange w:id="796" w:author="Christopher Mitchell" w:date="2024-08-29T12:52:00Z">
            <w:rPr>
              <w:ins w:id="797" w:author="Christopher Mitchell" w:date="2024-08-29T12:36:00Z"/>
              <w:rFonts w:cstheme="minorHAnsi"/>
            </w:rPr>
          </w:rPrChange>
        </w:rPr>
      </w:pPr>
    </w:p>
    <w:p w14:paraId="347BF77E" w14:textId="77777777" w:rsidR="003D1DDA" w:rsidRPr="00154570" w:rsidRDefault="003D1DDA">
      <w:pPr>
        <w:rPr>
          <w:rFonts w:cstheme="minorHAnsi"/>
          <w:sz w:val="20"/>
          <w:szCs w:val="20"/>
          <w:rPrChange w:id="798" w:author="Christopher Mitchell" w:date="2024-08-29T12:52:00Z">
            <w:rPr>
              <w:rFonts w:cstheme="minorHAnsi"/>
            </w:rPr>
          </w:rPrChange>
        </w:rPr>
      </w:pPr>
    </w:p>
    <w:sectPr w:rsidR="003D1DDA" w:rsidRPr="001545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9" w:author="Christopher Mitchell" w:date="2024-08-29T12:24:00Z" w:initials="CM">
    <w:p w14:paraId="6AEFC096" w14:textId="77777777" w:rsidR="003B23BE" w:rsidRDefault="003B23BE" w:rsidP="003B23BE">
      <w:pPr>
        <w:pStyle w:val="CommentText"/>
      </w:pPr>
      <w:r>
        <w:rPr>
          <w:rStyle w:val="CommentReference"/>
        </w:rPr>
        <w:annotationRef/>
      </w:r>
      <w:r>
        <w:t>I’m struggling with this sentence.  I’ve just realised that what I’m asking is related to an interaction in a 2x2 ANOVA.  Eek.</w:t>
      </w:r>
    </w:p>
  </w:comment>
  <w:comment w:id="623" w:author="Christopher Mitchell" w:date="2024-08-29T13:35:00Z" w:initials="CM">
    <w:p w14:paraId="0BB77EE1" w14:textId="77777777" w:rsidR="00981E84" w:rsidRDefault="00981E84" w:rsidP="00981E84">
      <w:pPr>
        <w:pStyle w:val="CommentText"/>
      </w:pPr>
      <w:r>
        <w:rPr>
          <w:rStyle w:val="CommentReference"/>
        </w:rPr>
        <w:annotationRef/>
      </w:r>
      <w:r>
        <w:t>Maybe this one should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FC096" w15:done="0"/>
  <w15:commentEx w15:paraId="0BB77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AE6E5" w16cex:dateUtc="2024-08-29T11:24:00Z"/>
  <w16cex:commentExtensible w16cex:durableId="2A7AF791" w16cex:dateUtc="2024-08-29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FC096" w16cid:durableId="2A7AE6E5"/>
  <w16cid:commentId w16cid:paraId="0BB77EE1" w16cid:durableId="2A7AF7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945CC"/>
    <w:multiLevelType w:val="hybridMultilevel"/>
    <w:tmpl w:val="276C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77A75"/>
    <w:multiLevelType w:val="hybridMultilevel"/>
    <w:tmpl w:val="C87CE6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5482937">
    <w:abstractNumId w:val="0"/>
  </w:num>
  <w:num w:numId="2" w16cid:durableId="14865533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itchell">
    <w15:presenceInfo w15:providerId="AD" w15:userId="S::christopher.mitchell@plymouth.ac.uk::4e978da9-1549-4a5b-8d2a-01a718163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7651"/>
    <w:rsid w:val="000275B7"/>
    <w:rsid w:val="00032E1E"/>
    <w:rsid w:val="000335B3"/>
    <w:rsid w:val="00042951"/>
    <w:rsid w:val="00052EC2"/>
    <w:rsid w:val="00054DD3"/>
    <w:rsid w:val="00060573"/>
    <w:rsid w:val="00065A90"/>
    <w:rsid w:val="00097A46"/>
    <w:rsid w:val="000A2046"/>
    <w:rsid w:val="000A76E3"/>
    <w:rsid w:val="000B73CC"/>
    <w:rsid w:val="000B74CA"/>
    <w:rsid w:val="00111365"/>
    <w:rsid w:val="001201A7"/>
    <w:rsid w:val="00131304"/>
    <w:rsid w:val="00146039"/>
    <w:rsid w:val="0015002A"/>
    <w:rsid w:val="00154570"/>
    <w:rsid w:val="0016721D"/>
    <w:rsid w:val="00184EF5"/>
    <w:rsid w:val="001D04AD"/>
    <w:rsid w:val="00206466"/>
    <w:rsid w:val="002613D8"/>
    <w:rsid w:val="00286580"/>
    <w:rsid w:val="002A1D9B"/>
    <w:rsid w:val="002B14A9"/>
    <w:rsid w:val="002C140F"/>
    <w:rsid w:val="002E6EE8"/>
    <w:rsid w:val="002F4BED"/>
    <w:rsid w:val="002F4E10"/>
    <w:rsid w:val="002F57EF"/>
    <w:rsid w:val="00302CD9"/>
    <w:rsid w:val="00310140"/>
    <w:rsid w:val="003116C2"/>
    <w:rsid w:val="00332525"/>
    <w:rsid w:val="00341F49"/>
    <w:rsid w:val="00350747"/>
    <w:rsid w:val="00387651"/>
    <w:rsid w:val="003907FC"/>
    <w:rsid w:val="003A1DFF"/>
    <w:rsid w:val="003B0E99"/>
    <w:rsid w:val="003B23BE"/>
    <w:rsid w:val="003B5367"/>
    <w:rsid w:val="003C2281"/>
    <w:rsid w:val="003D1DDA"/>
    <w:rsid w:val="003D26E7"/>
    <w:rsid w:val="003F1152"/>
    <w:rsid w:val="003F7714"/>
    <w:rsid w:val="00401134"/>
    <w:rsid w:val="004023D1"/>
    <w:rsid w:val="00412F9F"/>
    <w:rsid w:val="00416604"/>
    <w:rsid w:val="00433C28"/>
    <w:rsid w:val="00441158"/>
    <w:rsid w:val="00441A82"/>
    <w:rsid w:val="0047105C"/>
    <w:rsid w:val="00490643"/>
    <w:rsid w:val="004935D6"/>
    <w:rsid w:val="004B5F0E"/>
    <w:rsid w:val="004C5143"/>
    <w:rsid w:val="004D1A8C"/>
    <w:rsid w:val="004D5027"/>
    <w:rsid w:val="004E5909"/>
    <w:rsid w:val="004F2EA2"/>
    <w:rsid w:val="00502F56"/>
    <w:rsid w:val="00512642"/>
    <w:rsid w:val="00551BD1"/>
    <w:rsid w:val="005A2869"/>
    <w:rsid w:val="005A640C"/>
    <w:rsid w:val="005A6E62"/>
    <w:rsid w:val="005C7A39"/>
    <w:rsid w:val="005D18BA"/>
    <w:rsid w:val="005D214B"/>
    <w:rsid w:val="005E6EE6"/>
    <w:rsid w:val="006100EF"/>
    <w:rsid w:val="0062020B"/>
    <w:rsid w:val="006414F7"/>
    <w:rsid w:val="00653BB9"/>
    <w:rsid w:val="00671F4E"/>
    <w:rsid w:val="006722AD"/>
    <w:rsid w:val="00676FFF"/>
    <w:rsid w:val="00682228"/>
    <w:rsid w:val="00711D72"/>
    <w:rsid w:val="007157F9"/>
    <w:rsid w:val="007426FD"/>
    <w:rsid w:val="00746BFF"/>
    <w:rsid w:val="00762441"/>
    <w:rsid w:val="00790C4A"/>
    <w:rsid w:val="007A132A"/>
    <w:rsid w:val="007A4B88"/>
    <w:rsid w:val="007A7A2D"/>
    <w:rsid w:val="007C4D73"/>
    <w:rsid w:val="007C5D1C"/>
    <w:rsid w:val="007D2BE4"/>
    <w:rsid w:val="0080283E"/>
    <w:rsid w:val="00813FFB"/>
    <w:rsid w:val="00834ED7"/>
    <w:rsid w:val="00844769"/>
    <w:rsid w:val="00874B94"/>
    <w:rsid w:val="00881D18"/>
    <w:rsid w:val="00881E9C"/>
    <w:rsid w:val="00895B15"/>
    <w:rsid w:val="00895F1B"/>
    <w:rsid w:val="008A647F"/>
    <w:rsid w:val="008B1B38"/>
    <w:rsid w:val="008C5212"/>
    <w:rsid w:val="008D4A62"/>
    <w:rsid w:val="008E4944"/>
    <w:rsid w:val="008F34C8"/>
    <w:rsid w:val="0090068D"/>
    <w:rsid w:val="0090664F"/>
    <w:rsid w:val="00926848"/>
    <w:rsid w:val="00934344"/>
    <w:rsid w:val="0095664C"/>
    <w:rsid w:val="0096522D"/>
    <w:rsid w:val="00970D5F"/>
    <w:rsid w:val="00981E84"/>
    <w:rsid w:val="009A481A"/>
    <w:rsid w:val="009D3A22"/>
    <w:rsid w:val="009D7295"/>
    <w:rsid w:val="009F7F6C"/>
    <w:rsid w:val="00A06CAC"/>
    <w:rsid w:val="00A1024A"/>
    <w:rsid w:val="00A30414"/>
    <w:rsid w:val="00A5208D"/>
    <w:rsid w:val="00A714E8"/>
    <w:rsid w:val="00A7281C"/>
    <w:rsid w:val="00A766C4"/>
    <w:rsid w:val="00A7783F"/>
    <w:rsid w:val="00A81C18"/>
    <w:rsid w:val="00AA074F"/>
    <w:rsid w:val="00AC4D2A"/>
    <w:rsid w:val="00AF7A6B"/>
    <w:rsid w:val="00B07584"/>
    <w:rsid w:val="00B16148"/>
    <w:rsid w:val="00B37729"/>
    <w:rsid w:val="00B57CD0"/>
    <w:rsid w:val="00B62533"/>
    <w:rsid w:val="00B71827"/>
    <w:rsid w:val="00B7584F"/>
    <w:rsid w:val="00B778EA"/>
    <w:rsid w:val="00B93279"/>
    <w:rsid w:val="00B96803"/>
    <w:rsid w:val="00BB62A9"/>
    <w:rsid w:val="00BB79D4"/>
    <w:rsid w:val="00BD100A"/>
    <w:rsid w:val="00BE7B2E"/>
    <w:rsid w:val="00BF39C3"/>
    <w:rsid w:val="00C043CC"/>
    <w:rsid w:val="00C05673"/>
    <w:rsid w:val="00C304BA"/>
    <w:rsid w:val="00C45407"/>
    <w:rsid w:val="00C51AE9"/>
    <w:rsid w:val="00C5663C"/>
    <w:rsid w:val="00C737A7"/>
    <w:rsid w:val="00CA4E4F"/>
    <w:rsid w:val="00CB6221"/>
    <w:rsid w:val="00CC31CD"/>
    <w:rsid w:val="00CF0126"/>
    <w:rsid w:val="00CF4707"/>
    <w:rsid w:val="00CF4F8A"/>
    <w:rsid w:val="00D15A2E"/>
    <w:rsid w:val="00D46480"/>
    <w:rsid w:val="00D50158"/>
    <w:rsid w:val="00D92B15"/>
    <w:rsid w:val="00DB0469"/>
    <w:rsid w:val="00DB5F77"/>
    <w:rsid w:val="00DC0E88"/>
    <w:rsid w:val="00E17675"/>
    <w:rsid w:val="00E316E2"/>
    <w:rsid w:val="00E31D20"/>
    <w:rsid w:val="00E32FE5"/>
    <w:rsid w:val="00E702EE"/>
    <w:rsid w:val="00E83B80"/>
    <w:rsid w:val="00E92749"/>
    <w:rsid w:val="00EB3CBC"/>
    <w:rsid w:val="00EC77AC"/>
    <w:rsid w:val="00EF3A69"/>
    <w:rsid w:val="00F1542B"/>
    <w:rsid w:val="00F21BBB"/>
    <w:rsid w:val="00F22013"/>
    <w:rsid w:val="00F32EE0"/>
    <w:rsid w:val="00F36B6D"/>
    <w:rsid w:val="00F65ECA"/>
    <w:rsid w:val="00F67F19"/>
    <w:rsid w:val="00F70682"/>
    <w:rsid w:val="00F84A10"/>
    <w:rsid w:val="00F90757"/>
    <w:rsid w:val="00FB68A5"/>
    <w:rsid w:val="00FC515D"/>
    <w:rsid w:val="00FD47D9"/>
    <w:rsid w:val="00FF6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9"/>
        <o:r id="V:Rule2" type="connector" idref="#_x0000_s1027"/>
        <o:r id="V:Rule3" type="connector" idref="#_x0000_s1031"/>
        <o:r id="V:Rule4" type="connector" idref="#_x0000_s1028"/>
        <o:r id="V:Rule5" type="connector" idref="#_x0000_s1030"/>
      </o:rules>
    </o:shapelayout>
  </w:shapeDefaults>
  <w:decimalSymbol w:val="."/>
  <w:listSeparator w:val=","/>
  <w14:docId w14:val="72687012"/>
  <w15:chartTrackingRefBased/>
  <w15:docId w15:val="{2FEEA981-8C23-4009-8778-47F3B134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1C"/>
    <w:pPr>
      <w:ind w:left="720"/>
      <w:contextualSpacing/>
    </w:pPr>
  </w:style>
  <w:style w:type="paragraph" w:styleId="Revision">
    <w:name w:val="Revision"/>
    <w:hidden/>
    <w:uiPriority w:val="99"/>
    <w:semiHidden/>
    <w:rsid w:val="00F70682"/>
    <w:pPr>
      <w:spacing w:after="0" w:line="240" w:lineRule="auto"/>
    </w:pPr>
  </w:style>
  <w:style w:type="character" w:styleId="CommentReference">
    <w:name w:val="annotation reference"/>
    <w:basedOn w:val="DefaultParagraphFont"/>
    <w:uiPriority w:val="99"/>
    <w:semiHidden/>
    <w:unhideWhenUsed/>
    <w:rsid w:val="00E92749"/>
    <w:rPr>
      <w:sz w:val="16"/>
      <w:szCs w:val="16"/>
    </w:rPr>
  </w:style>
  <w:style w:type="paragraph" w:styleId="CommentText">
    <w:name w:val="annotation text"/>
    <w:basedOn w:val="Normal"/>
    <w:link w:val="CommentTextChar"/>
    <w:uiPriority w:val="99"/>
    <w:unhideWhenUsed/>
    <w:rsid w:val="00E92749"/>
    <w:pPr>
      <w:spacing w:line="240" w:lineRule="auto"/>
    </w:pPr>
    <w:rPr>
      <w:sz w:val="20"/>
      <w:szCs w:val="20"/>
    </w:rPr>
  </w:style>
  <w:style w:type="character" w:customStyle="1" w:styleId="CommentTextChar">
    <w:name w:val="Comment Text Char"/>
    <w:basedOn w:val="DefaultParagraphFont"/>
    <w:link w:val="CommentText"/>
    <w:uiPriority w:val="99"/>
    <w:rsid w:val="00E92749"/>
    <w:rPr>
      <w:sz w:val="20"/>
      <w:szCs w:val="20"/>
    </w:rPr>
  </w:style>
  <w:style w:type="paragraph" w:styleId="CommentSubject">
    <w:name w:val="annotation subject"/>
    <w:basedOn w:val="CommentText"/>
    <w:next w:val="CommentText"/>
    <w:link w:val="CommentSubjectChar"/>
    <w:uiPriority w:val="99"/>
    <w:semiHidden/>
    <w:unhideWhenUsed/>
    <w:rsid w:val="00E92749"/>
    <w:rPr>
      <w:b/>
      <w:bCs/>
    </w:rPr>
  </w:style>
  <w:style w:type="character" w:customStyle="1" w:styleId="CommentSubjectChar">
    <w:name w:val="Comment Subject Char"/>
    <w:basedOn w:val="CommentTextChar"/>
    <w:link w:val="CommentSubject"/>
    <w:uiPriority w:val="99"/>
    <w:semiHidden/>
    <w:rsid w:val="00E927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886">
      <w:bodyDiv w:val="1"/>
      <w:marLeft w:val="360"/>
      <w:marRight w:val="360"/>
      <w:marTop w:val="360"/>
      <w:marBottom w:val="360"/>
      <w:divBdr>
        <w:top w:val="none" w:sz="0" w:space="0" w:color="auto"/>
        <w:left w:val="none" w:sz="0" w:space="0" w:color="auto"/>
        <w:bottom w:val="none" w:sz="0" w:space="0" w:color="auto"/>
        <w:right w:val="none" w:sz="0" w:space="0" w:color="auto"/>
      </w:divBdr>
    </w:div>
    <w:div w:id="337386925">
      <w:bodyDiv w:val="1"/>
      <w:marLeft w:val="360"/>
      <w:marRight w:val="360"/>
      <w:marTop w:val="360"/>
      <w:marBottom w:val="360"/>
      <w:divBdr>
        <w:top w:val="none" w:sz="0" w:space="0" w:color="auto"/>
        <w:left w:val="none" w:sz="0" w:space="0" w:color="auto"/>
        <w:bottom w:val="none" w:sz="0" w:space="0" w:color="auto"/>
        <w:right w:val="none" w:sz="0" w:space="0" w:color="auto"/>
      </w:divBdr>
    </w:div>
    <w:div w:id="417678379">
      <w:bodyDiv w:val="1"/>
      <w:marLeft w:val="360"/>
      <w:marRight w:val="360"/>
      <w:marTop w:val="360"/>
      <w:marBottom w:val="360"/>
      <w:divBdr>
        <w:top w:val="none" w:sz="0" w:space="0" w:color="auto"/>
        <w:left w:val="none" w:sz="0" w:space="0" w:color="auto"/>
        <w:bottom w:val="none" w:sz="0" w:space="0" w:color="auto"/>
        <w:right w:val="none" w:sz="0" w:space="0" w:color="auto"/>
      </w:divBdr>
    </w:div>
    <w:div w:id="522937875">
      <w:bodyDiv w:val="1"/>
      <w:marLeft w:val="360"/>
      <w:marRight w:val="360"/>
      <w:marTop w:val="360"/>
      <w:marBottom w:val="360"/>
      <w:divBdr>
        <w:top w:val="none" w:sz="0" w:space="0" w:color="auto"/>
        <w:left w:val="none" w:sz="0" w:space="0" w:color="auto"/>
        <w:bottom w:val="none" w:sz="0" w:space="0" w:color="auto"/>
        <w:right w:val="none" w:sz="0" w:space="0" w:color="auto"/>
      </w:divBdr>
    </w:div>
    <w:div w:id="894855004">
      <w:bodyDiv w:val="1"/>
      <w:marLeft w:val="360"/>
      <w:marRight w:val="360"/>
      <w:marTop w:val="360"/>
      <w:marBottom w:val="360"/>
      <w:divBdr>
        <w:top w:val="none" w:sz="0" w:space="0" w:color="auto"/>
        <w:left w:val="none" w:sz="0" w:space="0" w:color="auto"/>
        <w:bottom w:val="none" w:sz="0" w:space="0" w:color="auto"/>
        <w:right w:val="none" w:sz="0" w:space="0" w:color="auto"/>
      </w:divBdr>
    </w:div>
    <w:div w:id="1028260757">
      <w:bodyDiv w:val="1"/>
      <w:marLeft w:val="360"/>
      <w:marRight w:val="360"/>
      <w:marTop w:val="360"/>
      <w:marBottom w:val="360"/>
      <w:divBdr>
        <w:top w:val="none" w:sz="0" w:space="0" w:color="auto"/>
        <w:left w:val="none" w:sz="0" w:space="0" w:color="auto"/>
        <w:bottom w:val="none" w:sz="0" w:space="0" w:color="auto"/>
        <w:right w:val="none" w:sz="0" w:space="0" w:color="auto"/>
      </w:divBdr>
    </w:div>
    <w:div w:id="1369338782">
      <w:bodyDiv w:val="1"/>
      <w:marLeft w:val="360"/>
      <w:marRight w:val="360"/>
      <w:marTop w:val="360"/>
      <w:marBottom w:val="360"/>
      <w:divBdr>
        <w:top w:val="none" w:sz="0" w:space="0" w:color="auto"/>
        <w:left w:val="none" w:sz="0" w:space="0" w:color="auto"/>
        <w:bottom w:val="none" w:sz="0" w:space="0" w:color="auto"/>
        <w:right w:val="none" w:sz="0" w:space="0" w:color="auto"/>
      </w:divBdr>
    </w:div>
    <w:div w:id="1650865151">
      <w:bodyDiv w:val="1"/>
      <w:marLeft w:val="360"/>
      <w:marRight w:val="360"/>
      <w:marTop w:val="360"/>
      <w:marBottom w:val="360"/>
      <w:divBdr>
        <w:top w:val="none" w:sz="0" w:space="0" w:color="auto"/>
        <w:left w:val="none" w:sz="0" w:space="0" w:color="auto"/>
        <w:bottom w:val="none" w:sz="0" w:space="0" w:color="auto"/>
        <w:right w:val="none" w:sz="0" w:space="0" w:color="auto"/>
      </w:divBdr>
    </w:div>
    <w:div w:id="2028142892">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1190</Words>
  <Characters>6785</Characters>
  <Application>Microsoft Office Word</Application>
  <DocSecurity>0</DocSecurity>
  <Lines>56</Lines>
  <Paragraphs>15</Paragraphs>
  <ScaleCrop>false</ScaleCrop>
  <Company>University of Plymouth</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Mitchell</dc:creator>
  <cp:keywords/>
  <dc:description/>
  <cp:lastModifiedBy>Christopher Mitchell</cp:lastModifiedBy>
  <cp:revision>104</cp:revision>
  <dcterms:created xsi:type="dcterms:W3CDTF">2024-08-29T11:16:00Z</dcterms:created>
  <dcterms:modified xsi:type="dcterms:W3CDTF">2024-08-30T05:41:00Z</dcterms:modified>
</cp:coreProperties>
</file>